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8C5" w:rsidRDefault="004172F6">
      <w:pPr>
        <w:pStyle w:val="Title"/>
      </w:pPr>
      <w:r>
        <w:t>Energy System Design Architecture:</w:t>
      </w:r>
      <w:r>
        <w:br/>
        <w:t>Technical Manual for the Records API</w:t>
      </w:r>
    </w:p>
    <w:p w:rsidR="00E218C5" w:rsidRDefault="004172F6">
      <w:pPr>
        <w:pStyle w:val="Author"/>
      </w:pPr>
      <w:r>
        <w:t>Nicholas Brunhart-Lupo</w:t>
      </w:r>
    </w:p>
    <w:p w:rsidR="00E218C5" w:rsidRDefault="004172F6">
      <w:pPr>
        <w:pStyle w:val="Author"/>
      </w:pPr>
      <w:r>
        <w:t>Brian Bush</w:t>
      </w:r>
    </w:p>
    <w:p w:rsidR="00E218C5" w:rsidRDefault="004172F6">
      <w:pPr>
        <w:pStyle w:val="Author"/>
      </w:pPr>
      <w:r>
        <w:t>Kenny Gruchalla</w:t>
      </w:r>
    </w:p>
    <w:p w:rsidR="00E218C5" w:rsidRDefault="004172F6">
      <w:pPr>
        <w:pStyle w:val="Author"/>
      </w:pPr>
      <w:r>
        <w:t>Michael Rossol</w:t>
      </w:r>
      <w:r>
        <w:br/>
      </w:r>
      <w:r>
        <w:rPr>
          <w:i/>
        </w:rPr>
        <w:t>National Renewable Energy Laboratory</w:t>
      </w:r>
    </w:p>
    <w:p w:rsidR="00E218C5" w:rsidRDefault="004172F6">
      <w:pPr>
        <w:pStyle w:val="Date"/>
      </w:pPr>
      <w:r>
        <w:t>12 April 2017</w:t>
      </w:r>
    </w:p>
    <w:sdt>
      <w:sdtPr>
        <w:rPr>
          <w:rFonts w:asciiTheme="minorHAnsi" w:eastAsiaTheme="minorHAnsi" w:hAnsiTheme="minorHAnsi" w:cstheme="minorBidi"/>
          <w:color w:val="auto"/>
          <w:sz w:val="24"/>
          <w:szCs w:val="24"/>
        </w:rPr>
        <w:id w:val="1868179064"/>
        <w:docPartObj>
          <w:docPartGallery w:val="Table of Contents"/>
          <w:docPartUnique/>
        </w:docPartObj>
      </w:sdtPr>
      <w:sdtEndPr/>
      <w:sdtContent>
        <w:p w:rsidR="00E218C5" w:rsidRDefault="004172F6">
          <w:pPr>
            <w:pStyle w:val="TOCHeading"/>
          </w:pPr>
          <w:r>
            <w:t>Table of Contents</w:t>
          </w:r>
        </w:p>
        <w:p w:rsidR="004172F6" w:rsidRDefault="004172F6">
          <w:pPr>
            <w:pStyle w:val="TOC1"/>
            <w:tabs>
              <w:tab w:val="right" w:leader="dot" w:pos="9350"/>
            </w:tabs>
            <w:rPr>
              <w:noProof/>
            </w:rPr>
          </w:pPr>
          <w:r>
            <w:fldChar w:fldCharType="begin"/>
          </w:r>
          <w:r>
            <w:instrText>TOC \o "1-2" \h \z \u</w:instrText>
          </w:r>
          <w:r>
            <w:fldChar w:fldCharType="separate"/>
          </w:r>
          <w:hyperlink w:anchor="_Toc479746622" w:history="1">
            <w:r w:rsidRPr="002D30E4">
              <w:rPr>
                <w:rStyle w:val="Hyperlink"/>
                <w:noProof/>
              </w:rPr>
              <w:t>Abstract</w:t>
            </w:r>
            <w:r>
              <w:rPr>
                <w:noProof/>
                <w:webHidden/>
              </w:rPr>
              <w:tab/>
            </w:r>
            <w:r>
              <w:rPr>
                <w:noProof/>
                <w:webHidden/>
              </w:rPr>
              <w:fldChar w:fldCharType="begin"/>
            </w:r>
            <w:r>
              <w:rPr>
                <w:noProof/>
                <w:webHidden/>
              </w:rPr>
              <w:instrText xml:space="preserve"> PAGEREF _Toc479746622 \h </w:instrText>
            </w:r>
            <w:r>
              <w:rPr>
                <w:noProof/>
                <w:webHidden/>
              </w:rPr>
            </w:r>
            <w:r>
              <w:rPr>
                <w:noProof/>
                <w:webHidden/>
              </w:rPr>
              <w:fldChar w:fldCharType="separate"/>
            </w:r>
            <w:r>
              <w:rPr>
                <w:noProof/>
                <w:webHidden/>
              </w:rPr>
              <w:t>1</w:t>
            </w:r>
            <w:r>
              <w:rPr>
                <w:noProof/>
                <w:webHidden/>
              </w:rPr>
              <w:fldChar w:fldCharType="end"/>
            </w:r>
          </w:hyperlink>
        </w:p>
        <w:p w:rsidR="004172F6" w:rsidRDefault="00B737E6">
          <w:pPr>
            <w:pStyle w:val="TOC1"/>
            <w:tabs>
              <w:tab w:val="right" w:leader="dot" w:pos="9350"/>
            </w:tabs>
            <w:rPr>
              <w:noProof/>
            </w:rPr>
          </w:pPr>
          <w:hyperlink w:anchor="_Toc479746623" w:history="1">
            <w:r w:rsidR="004172F6" w:rsidRPr="002D30E4">
              <w:rPr>
                <w:rStyle w:val="Hyperlink"/>
                <w:noProof/>
              </w:rPr>
              <w:t>Overview</w:t>
            </w:r>
            <w:r w:rsidR="004172F6">
              <w:rPr>
                <w:noProof/>
                <w:webHidden/>
              </w:rPr>
              <w:tab/>
            </w:r>
            <w:r w:rsidR="004172F6">
              <w:rPr>
                <w:noProof/>
                <w:webHidden/>
              </w:rPr>
              <w:fldChar w:fldCharType="begin"/>
            </w:r>
            <w:r w:rsidR="004172F6">
              <w:rPr>
                <w:noProof/>
                <w:webHidden/>
              </w:rPr>
              <w:instrText xml:space="preserve"> PAGEREF _Toc479746623 \h </w:instrText>
            </w:r>
            <w:r w:rsidR="004172F6">
              <w:rPr>
                <w:noProof/>
                <w:webHidden/>
              </w:rPr>
            </w:r>
            <w:r w:rsidR="004172F6">
              <w:rPr>
                <w:noProof/>
                <w:webHidden/>
              </w:rPr>
              <w:fldChar w:fldCharType="separate"/>
            </w:r>
            <w:r w:rsidR="004172F6">
              <w:rPr>
                <w:noProof/>
                <w:webHidden/>
              </w:rPr>
              <w:t>2</w:t>
            </w:r>
            <w:r w:rsidR="004172F6">
              <w:rPr>
                <w:noProof/>
                <w:webHidden/>
              </w:rPr>
              <w:fldChar w:fldCharType="end"/>
            </w:r>
          </w:hyperlink>
        </w:p>
        <w:p w:rsidR="004172F6" w:rsidRDefault="00B737E6">
          <w:pPr>
            <w:pStyle w:val="TOC1"/>
            <w:tabs>
              <w:tab w:val="right" w:leader="dot" w:pos="9350"/>
            </w:tabs>
            <w:rPr>
              <w:noProof/>
            </w:rPr>
          </w:pPr>
          <w:hyperlink w:anchor="_Toc479746624" w:history="1">
            <w:r w:rsidR="004172F6" w:rsidRPr="002D30E4">
              <w:rPr>
                <w:rStyle w:val="Hyperlink"/>
                <w:noProof/>
              </w:rPr>
              <w:t>Use Cases</w:t>
            </w:r>
            <w:r w:rsidR="004172F6">
              <w:rPr>
                <w:noProof/>
                <w:webHidden/>
              </w:rPr>
              <w:tab/>
            </w:r>
            <w:r w:rsidR="004172F6">
              <w:rPr>
                <w:noProof/>
                <w:webHidden/>
              </w:rPr>
              <w:fldChar w:fldCharType="begin"/>
            </w:r>
            <w:r w:rsidR="004172F6">
              <w:rPr>
                <w:noProof/>
                <w:webHidden/>
              </w:rPr>
              <w:instrText xml:space="preserve"> PAGEREF _Toc479746624 \h </w:instrText>
            </w:r>
            <w:r w:rsidR="004172F6">
              <w:rPr>
                <w:noProof/>
                <w:webHidden/>
              </w:rPr>
            </w:r>
            <w:r w:rsidR="004172F6">
              <w:rPr>
                <w:noProof/>
                <w:webHidden/>
              </w:rPr>
              <w:fldChar w:fldCharType="separate"/>
            </w:r>
            <w:r w:rsidR="004172F6">
              <w:rPr>
                <w:noProof/>
                <w:webHidden/>
              </w:rPr>
              <w:t>4</w:t>
            </w:r>
            <w:r w:rsidR="004172F6">
              <w:rPr>
                <w:noProof/>
                <w:webHidden/>
              </w:rPr>
              <w:fldChar w:fldCharType="end"/>
            </w:r>
          </w:hyperlink>
        </w:p>
        <w:p w:rsidR="004172F6" w:rsidRDefault="00B737E6">
          <w:pPr>
            <w:pStyle w:val="TOC2"/>
            <w:tabs>
              <w:tab w:val="right" w:leader="dot" w:pos="9350"/>
            </w:tabs>
            <w:rPr>
              <w:noProof/>
            </w:rPr>
          </w:pPr>
          <w:hyperlink w:anchor="_Toc479746625" w:history="1">
            <w:r w:rsidR="004172F6" w:rsidRPr="002D30E4">
              <w:rPr>
                <w:rStyle w:val="Hyperlink"/>
                <w:noProof/>
              </w:rPr>
              <w:t>Static Data</w:t>
            </w:r>
            <w:r w:rsidR="004172F6">
              <w:rPr>
                <w:noProof/>
                <w:webHidden/>
              </w:rPr>
              <w:tab/>
            </w:r>
            <w:r w:rsidR="004172F6">
              <w:rPr>
                <w:noProof/>
                <w:webHidden/>
              </w:rPr>
              <w:fldChar w:fldCharType="begin"/>
            </w:r>
            <w:r w:rsidR="004172F6">
              <w:rPr>
                <w:noProof/>
                <w:webHidden/>
              </w:rPr>
              <w:instrText xml:space="preserve"> PAGEREF _Toc479746625 \h </w:instrText>
            </w:r>
            <w:r w:rsidR="004172F6">
              <w:rPr>
                <w:noProof/>
                <w:webHidden/>
              </w:rPr>
            </w:r>
            <w:r w:rsidR="004172F6">
              <w:rPr>
                <w:noProof/>
                <w:webHidden/>
              </w:rPr>
              <w:fldChar w:fldCharType="separate"/>
            </w:r>
            <w:r w:rsidR="004172F6">
              <w:rPr>
                <w:noProof/>
                <w:webHidden/>
              </w:rPr>
              <w:t>4</w:t>
            </w:r>
            <w:r w:rsidR="004172F6">
              <w:rPr>
                <w:noProof/>
                <w:webHidden/>
              </w:rPr>
              <w:fldChar w:fldCharType="end"/>
            </w:r>
          </w:hyperlink>
        </w:p>
        <w:p w:rsidR="004172F6" w:rsidRDefault="00B737E6">
          <w:pPr>
            <w:pStyle w:val="TOC2"/>
            <w:tabs>
              <w:tab w:val="right" w:leader="dot" w:pos="9350"/>
            </w:tabs>
            <w:rPr>
              <w:noProof/>
            </w:rPr>
          </w:pPr>
          <w:hyperlink w:anchor="_Toc479746626" w:history="1">
            <w:r w:rsidR="004172F6" w:rsidRPr="002D30E4">
              <w:rPr>
                <w:rStyle w:val="Hyperlink"/>
                <w:noProof/>
              </w:rPr>
              <w:t>Dynamic Data</w:t>
            </w:r>
            <w:r w:rsidR="004172F6">
              <w:rPr>
                <w:noProof/>
                <w:webHidden/>
              </w:rPr>
              <w:tab/>
            </w:r>
            <w:r w:rsidR="004172F6">
              <w:rPr>
                <w:noProof/>
                <w:webHidden/>
              </w:rPr>
              <w:fldChar w:fldCharType="begin"/>
            </w:r>
            <w:r w:rsidR="004172F6">
              <w:rPr>
                <w:noProof/>
                <w:webHidden/>
              </w:rPr>
              <w:instrText xml:space="preserve"> PAGEREF _Toc479746626 \h </w:instrText>
            </w:r>
            <w:r w:rsidR="004172F6">
              <w:rPr>
                <w:noProof/>
                <w:webHidden/>
              </w:rPr>
            </w:r>
            <w:r w:rsidR="004172F6">
              <w:rPr>
                <w:noProof/>
                <w:webHidden/>
              </w:rPr>
              <w:fldChar w:fldCharType="separate"/>
            </w:r>
            <w:r w:rsidR="004172F6">
              <w:rPr>
                <w:noProof/>
                <w:webHidden/>
              </w:rPr>
              <w:t>8</w:t>
            </w:r>
            <w:r w:rsidR="004172F6">
              <w:rPr>
                <w:noProof/>
                <w:webHidden/>
              </w:rPr>
              <w:fldChar w:fldCharType="end"/>
            </w:r>
          </w:hyperlink>
        </w:p>
        <w:p w:rsidR="004172F6" w:rsidRDefault="00B737E6">
          <w:pPr>
            <w:pStyle w:val="TOC2"/>
            <w:tabs>
              <w:tab w:val="right" w:leader="dot" w:pos="9350"/>
            </w:tabs>
            <w:rPr>
              <w:noProof/>
            </w:rPr>
          </w:pPr>
          <w:hyperlink w:anchor="_Toc479746627" w:history="1">
            <w:r w:rsidR="004172F6" w:rsidRPr="002D30E4">
              <w:rPr>
                <w:rStyle w:val="Hyperlink"/>
                <w:noProof/>
              </w:rPr>
              <w:t>Simulations</w:t>
            </w:r>
            <w:r w:rsidR="004172F6">
              <w:rPr>
                <w:noProof/>
                <w:webHidden/>
              </w:rPr>
              <w:tab/>
            </w:r>
            <w:r w:rsidR="004172F6">
              <w:rPr>
                <w:noProof/>
                <w:webHidden/>
              </w:rPr>
              <w:fldChar w:fldCharType="begin"/>
            </w:r>
            <w:r w:rsidR="004172F6">
              <w:rPr>
                <w:noProof/>
                <w:webHidden/>
              </w:rPr>
              <w:instrText xml:space="preserve"> PAGEREF _Toc479746627 \h </w:instrText>
            </w:r>
            <w:r w:rsidR="004172F6">
              <w:rPr>
                <w:noProof/>
                <w:webHidden/>
              </w:rPr>
            </w:r>
            <w:r w:rsidR="004172F6">
              <w:rPr>
                <w:noProof/>
                <w:webHidden/>
              </w:rPr>
              <w:fldChar w:fldCharType="separate"/>
            </w:r>
            <w:r w:rsidR="004172F6">
              <w:rPr>
                <w:noProof/>
                <w:webHidden/>
              </w:rPr>
              <w:t>10</w:t>
            </w:r>
            <w:r w:rsidR="004172F6">
              <w:rPr>
                <w:noProof/>
                <w:webHidden/>
              </w:rPr>
              <w:fldChar w:fldCharType="end"/>
            </w:r>
          </w:hyperlink>
        </w:p>
        <w:p w:rsidR="004172F6" w:rsidRDefault="00B737E6">
          <w:pPr>
            <w:pStyle w:val="TOC2"/>
            <w:tabs>
              <w:tab w:val="right" w:leader="dot" w:pos="9350"/>
            </w:tabs>
            <w:rPr>
              <w:noProof/>
            </w:rPr>
          </w:pPr>
          <w:hyperlink w:anchor="_Toc479746628" w:history="1">
            <w:r w:rsidR="004172F6" w:rsidRPr="002D30E4">
              <w:rPr>
                <w:rStyle w:val="Hyperlink"/>
                <w:noProof/>
              </w:rPr>
              <w:t>Bookmarks</w:t>
            </w:r>
            <w:r w:rsidR="004172F6">
              <w:rPr>
                <w:noProof/>
                <w:webHidden/>
              </w:rPr>
              <w:tab/>
            </w:r>
            <w:r w:rsidR="004172F6">
              <w:rPr>
                <w:noProof/>
                <w:webHidden/>
              </w:rPr>
              <w:fldChar w:fldCharType="begin"/>
            </w:r>
            <w:r w:rsidR="004172F6">
              <w:rPr>
                <w:noProof/>
                <w:webHidden/>
              </w:rPr>
              <w:instrText xml:space="preserve"> PAGEREF _Toc479746628 \h </w:instrText>
            </w:r>
            <w:r w:rsidR="004172F6">
              <w:rPr>
                <w:noProof/>
                <w:webHidden/>
              </w:rPr>
            </w:r>
            <w:r w:rsidR="004172F6">
              <w:rPr>
                <w:noProof/>
                <w:webHidden/>
              </w:rPr>
              <w:fldChar w:fldCharType="separate"/>
            </w:r>
            <w:r w:rsidR="004172F6">
              <w:rPr>
                <w:noProof/>
                <w:webHidden/>
              </w:rPr>
              <w:t>11</w:t>
            </w:r>
            <w:r w:rsidR="004172F6">
              <w:rPr>
                <w:noProof/>
                <w:webHidden/>
              </w:rPr>
              <w:fldChar w:fldCharType="end"/>
            </w:r>
          </w:hyperlink>
        </w:p>
        <w:p w:rsidR="004172F6" w:rsidRDefault="00B737E6">
          <w:pPr>
            <w:pStyle w:val="TOC2"/>
            <w:tabs>
              <w:tab w:val="right" w:leader="dot" w:pos="9350"/>
            </w:tabs>
            <w:rPr>
              <w:noProof/>
            </w:rPr>
          </w:pPr>
          <w:hyperlink w:anchor="_Toc479746629" w:history="1">
            <w:r w:rsidR="004172F6" w:rsidRPr="002D30E4">
              <w:rPr>
                <w:rStyle w:val="Hyperlink"/>
                <w:noProof/>
              </w:rPr>
              <w:t>Filtering</w:t>
            </w:r>
            <w:r w:rsidR="004172F6">
              <w:rPr>
                <w:noProof/>
                <w:webHidden/>
              </w:rPr>
              <w:tab/>
            </w:r>
            <w:r w:rsidR="004172F6">
              <w:rPr>
                <w:noProof/>
                <w:webHidden/>
              </w:rPr>
              <w:fldChar w:fldCharType="begin"/>
            </w:r>
            <w:r w:rsidR="004172F6">
              <w:rPr>
                <w:noProof/>
                <w:webHidden/>
              </w:rPr>
              <w:instrText xml:space="preserve"> PAGEREF _Toc479746629 \h </w:instrText>
            </w:r>
            <w:r w:rsidR="004172F6">
              <w:rPr>
                <w:noProof/>
                <w:webHidden/>
              </w:rPr>
            </w:r>
            <w:r w:rsidR="004172F6">
              <w:rPr>
                <w:noProof/>
                <w:webHidden/>
              </w:rPr>
              <w:fldChar w:fldCharType="separate"/>
            </w:r>
            <w:r w:rsidR="004172F6">
              <w:rPr>
                <w:noProof/>
                <w:webHidden/>
              </w:rPr>
              <w:t>13</w:t>
            </w:r>
            <w:r w:rsidR="004172F6">
              <w:rPr>
                <w:noProof/>
                <w:webHidden/>
              </w:rPr>
              <w:fldChar w:fldCharType="end"/>
            </w:r>
          </w:hyperlink>
        </w:p>
        <w:p w:rsidR="004172F6" w:rsidRDefault="00B737E6">
          <w:pPr>
            <w:pStyle w:val="TOC1"/>
            <w:tabs>
              <w:tab w:val="right" w:leader="dot" w:pos="9350"/>
            </w:tabs>
            <w:rPr>
              <w:noProof/>
            </w:rPr>
          </w:pPr>
          <w:hyperlink w:anchor="_Toc479746630" w:history="1">
            <w:r w:rsidR="004172F6" w:rsidRPr="002D30E4">
              <w:rPr>
                <w:rStyle w:val="Hyperlink"/>
                <w:noProof/>
              </w:rPr>
              <w:t>Records API, Version 4</w:t>
            </w:r>
            <w:r w:rsidR="004172F6">
              <w:rPr>
                <w:noProof/>
                <w:webHidden/>
              </w:rPr>
              <w:tab/>
            </w:r>
            <w:r w:rsidR="004172F6">
              <w:rPr>
                <w:noProof/>
                <w:webHidden/>
              </w:rPr>
              <w:fldChar w:fldCharType="begin"/>
            </w:r>
            <w:r w:rsidR="004172F6">
              <w:rPr>
                <w:noProof/>
                <w:webHidden/>
              </w:rPr>
              <w:instrText xml:space="preserve"> PAGEREF _Toc479746630 \h </w:instrText>
            </w:r>
            <w:r w:rsidR="004172F6">
              <w:rPr>
                <w:noProof/>
                <w:webHidden/>
              </w:rPr>
            </w:r>
            <w:r w:rsidR="004172F6">
              <w:rPr>
                <w:noProof/>
                <w:webHidden/>
              </w:rPr>
              <w:fldChar w:fldCharType="separate"/>
            </w:r>
            <w:r w:rsidR="004172F6">
              <w:rPr>
                <w:noProof/>
                <w:webHidden/>
              </w:rPr>
              <w:t>14</w:t>
            </w:r>
            <w:r w:rsidR="004172F6">
              <w:rPr>
                <w:noProof/>
                <w:webHidden/>
              </w:rPr>
              <w:fldChar w:fldCharType="end"/>
            </w:r>
          </w:hyperlink>
        </w:p>
        <w:p w:rsidR="004172F6" w:rsidRDefault="00B737E6">
          <w:pPr>
            <w:pStyle w:val="TOC2"/>
            <w:tabs>
              <w:tab w:val="right" w:leader="dot" w:pos="9350"/>
            </w:tabs>
            <w:rPr>
              <w:noProof/>
            </w:rPr>
          </w:pPr>
          <w:hyperlink w:anchor="_Toc479746631" w:history="1">
            <w:r w:rsidR="004172F6" w:rsidRPr="002D30E4">
              <w:rPr>
                <w:rStyle w:val="Hyperlink"/>
                <w:noProof/>
              </w:rPr>
              <w:t>Message Groups</w:t>
            </w:r>
            <w:r w:rsidR="004172F6">
              <w:rPr>
                <w:noProof/>
                <w:webHidden/>
              </w:rPr>
              <w:tab/>
            </w:r>
            <w:r w:rsidR="004172F6">
              <w:rPr>
                <w:noProof/>
                <w:webHidden/>
              </w:rPr>
              <w:fldChar w:fldCharType="begin"/>
            </w:r>
            <w:r w:rsidR="004172F6">
              <w:rPr>
                <w:noProof/>
                <w:webHidden/>
              </w:rPr>
              <w:instrText xml:space="preserve"> PAGEREF _Toc479746631 \h </w:instrText>
            </w:r>
            <w:r w:rsidR="004172F6">
              <w:rPr>
                <w:noProof/>
                <w:webHidden/>
              </w:rPr>
            </w:r>
            <w:r w:rsidR="004172F6">
              <w:rPr>
                <w:noProof/>
                <w:webHidden/>
              </w:rPr>
              <w:fldChar w:fldCharType="separate"/>
            </w:r>
            <w:r w:rsidR="004172F6">
              <w:rPr>
                <w:noProof/>
                <w:webHidden/>
              </w:rPr>
              <w:t>14</w:t>
            </w:r>
            <w:r w:rsidR="004172F6">
              <w:rPr>
                <w:noProof/>
                <w:webHidden/>
              </w:rPr>
              <w:fldChar w:fldCharType="end"/>
            </w:r>
          </w:hyperlink>
        </w:p>
        <w:p w:rsidR="004172F6" w:rsidRDefault="00B737E6">
          <w:pPr>
            <w:pStyle w:val="TOC2"/>
            <w:tabs>
              <w:tab w:val="right" w:leader="dot" w:pos="9350"/>
            </w:tabs>
            <w:rPr>
              <w:noProof/>
            </w:rPr>
          </w:pPr>
          <w:hyperlink w:anchor="_Toc479746632" w:history="1">
            <w:r w:rsidR="004172F6" w:rsidRPr="002D30E4">
              <w:rPr>
                <w:rStyle w:val="Hyperlink"/>
                <w:noProof/>
              </w:rPr>
              <w:t>General conventions</w:t>
            </w:r>
            <w:r w:rsidR="004172F6">
              <w:rPr>
                <w:noProof/>
                <w:webHidden/>
              </w:rPr>
              <w:tab/>
            </w:r>
            <w:r w:rsidR="004172F6">
              <w:rPr>
                <w:noProof/>
                <w:webHidden/>
              </w:rPr>
              <w:fldChar w:fldCharType="begin"/>
            </w:r>
            <w:r w:rsidR="004172F6">
              <w:rPr>
                <w:noProof/>
                <w:webHidden/>
              </w:rPr>
              <w:instrText xml:space="preserve"> PAGEREF _Toc479746632 \h </w:instrText>
            </w:r>
            <w:r w:rsidR="004172F6">
              <w:rPr>
                <w:noProof/>
                <w:webHidden/>
              </w:rPr>
            </w:r>
            <w:r w:rsidR="004172F6">
              <w:rPr>
                <w:noProof/>
                <w:webHidden/>
              </w:rPr>
              <w:fldChar w:fldCharType="separate"/>
            </w:r>
            <w:r w:rsidR="004172F6">
              <w:rPr>
                <w:noProof/>
                <w:webHidden/>
              </w:rPr>
              <w:t>15</w:t>
            </w:r>
            <w:r w:rsidR="004172F6">
              <w:rPr>
                <w:noProof/>
                <w:webHidden/>
              </w:rPr>
              <w:fldChar w:fldCharType="end"/>
            </w:r>
          </w:hyperlink>
        </w:p>
        <w:p w:rsidR="004172F6" w:rsidRDefault="00B737E6">
          <w:pPr>
            <w:pStyle w:val="TOC2"/>
            <w:tabs>
              <w:tab w:val="right" w:leader="dot" w:pos="9350"/>
            </w:tabs>
            <w:rPr>
              <w:noProof/>
            </w:rPr>
          </w:pPr>
          <w:hyperlink w:anchor="_Toc479746633" w:history="1">
            <w:r w:rsidR="004172F6" w:rsidRPr="002D30E4">
              <w:rPr>
                <w:rStyle w:val="Hyperlink"/>
                <w:noProof/>
              </w:rPr>
              <w:t>Messages</w:t>
            </w:r>
            <w:r w:rsidR="004172F6">
              <w:rPr>
                <w:noProof/>
                <w:webHidden/>
              </w:rPr>
              <w:tab/>
            </w:r>
            <w:r w:rsidR="004172F6">
              <w:rPr>
                <w:noProof/>
                <w:webHidden/>
              </w:rPr>
              <w:fldChar w:fldCharType="begin"/>
            </w:r>
            <w:r w:rsidR="004172F6">
              <w:rPr>
                <w:noProof/>
                <w:webHidden/>
              </w:rPr>
              <w:instrText xml:space="preserve"> PAGEREF _Toc479746633 \h </w:instrText>
            </w:r>
            <w:r w:rsidR="004172F6">
              <w:rPr>
                <w:noProof/>
                <w:webHidden/>
              </w:rPr>
            </w:r>
            <w:r w:rsidR="004172F6">
              <w:rPr>
                <w:noProof/>
                <w:webHidden/>
              </w:rPr>
              <w:fldChar w:fldCharType="separate"/>
            </w:r>
            <w:r w:rsidR="004172F6">
              <w:rPr>
                <w:noProof/>
                <w:webHidden/>
              </w:rPr>
              <w:t>16</w:t>
            </w:r>
            <w:r w:rsidR="004172F6">
              <w:rPr>
                <w:noProof/>
                <w:webHidden/>
              </w:rPr>
              <w:fldChar w:fldCharType="end"/>
            </w:r>
          </w:hyperlink>
        </w:p>
        <w:p w:rsidR="004172F6" w:rsidRDefault="00B737E6">
          <w:pPr>
            <w:pStyle w:val="TOC2"/>
            <w:tabs>
              <w:tab w:val="right" w:leader="dot" w:pos="9350"/>
            </w:tabs>
            <w:rPr>
              <w:noProof/>
            </w:rPr>
          </w:pPr>
          <w:hyperlink w:anchor="_Toc479746634" w:history="1">
            <w:r w:rsidR="004172F6" w:rsidRPr="002D30E4">
              <w:rPr>
                <w:rStyle w:val="Hyperlink"/>
                <w:noProof/>
              </w:rPr>
              <w:t>Scalar Value Types</w:t>
            </w:r>
            <w:r w:rsidR="004172F6">
              <w:rPr>
                <w:noProof/>
                <w:webHidden/>
              </w:rPr>
              <w:tab/>
            </w:r>
            <w:r w:rsidR="004172F6">
              <w:rPr>
                <w:noProof/>
                <w:webHidden/>
              </w:rPr>
              <w:fldChar w:fldCharType="begin"/>
            </w:r>
            <w:r w:rsidR="004172F6">
              <w:rPr>
                <w:noProof/>
                <w:webHidden/>
              </w:rPr>
              <w:instrText xml:space="preserve"> PAGEREF _Toc479746634 \h </w:instrText>
            </w:r>
            <w:r w:rsidR="004172F6">
              <w:rPr>
                <w:noProof/>
                <w:webHidden/>
              </w:rPr>
            </w:r>
            <w:r w:rsidR="004172F6">
              <w:rPr>
                <w:noProof/>
                <w:webHidden/>
              </w:rPr>
              <w:fldChar w:fldCharType="separate"/>
            </w:r>
            <w:r w:rsidR="004172F6">
              <w:rPr>
                <w:noProof/>
                <w:webHidden/>
              </w:rPr>
              <w:t>27</w:t>
            </w:r>
            <w:r w:rsidR="004172F6">
              <w:rPr>
                <w:noProof/>
                <w:webHidden/>
              </w:rPr>
              <w:fldChar w:fldCharType="end"/>
            </w:r>
          </w:hyperlink>
        </w:p>
        <w:p w:rsidR="004172F6" w:rsidRDefault="00B737E6">
          <w:pPr>
            <w:pStyle w:val="TOC1"/>
            <w:tabs>
              <w:tab w:val="right" w:leader="dot" w:pos="9350"/>
            </w:tabs>
            <w:rPr>
              <w:noProof/>
            </w:rPr>
          </w:pPr>
          <w:hyperlink w:anchor="_Toc479746635" w:history="1">
            <w:r w:rsidR="004172F6" w:rsidRPr="002D30E4">
              <w:rPr>
                <w:rStyle w:val="Hyperlink"/>
                <w:noProof/>
              </w:rPr>
              <w:t>Appendices</w:t>
            </w:r>
            <w:r w:rsidR="004172F6">
              <w:rPr>
                <w:noProof/>
                <w:webHidden/>
              </w:rPr>
              <w:tab/>
            </w:r>
            <w:r w:rsidR="004172F6">
              <w:rPr>
                <w:noProof/>
                <w:webHidden/>
              </w:rPr>
              <w:fldChar w:fldCharType="begin"/>
            </w:r>
            <w:r w:rsidR="004172F6">
              <w:rPr>
                <w:noProof/>
                <w:webHidden/>
              </w:rPr>
              <w:instrText xml:space="preserve"> PAGEREF _Toc479746635 \h </w:instrText>
            </w:r>
            <w:r w:rsidR="004172F6">
              <w:rPr>
                <w:noProof/>
                <w:webHidden/>
              </w:rPr>
            </w:r>
            <w:r w:rsidR="004172F6">
              <w:rPr>
                <w:noProof/>
                <w:webHidden/>
              </w:rPr>
              <w:fldChar w:fldCharType="separate"/>
            </w:r>
            <w:r w:rsidR="004172F6">
              <w:rPr>
                <w:noProof/>
                <w:webHidden/>
              </w:rPr>
              <w:t>28</w:t>
            </w:r>
            <w:r w:rsidR="004172F6">
              <w:rPr>
                <w:noProof/>
                <w:webHidden/>
              </w:rPr>
              <w:fldChar w:fldCharType="end"/>
            </w:r>
          </w:hyperlink>
        </w:p>
        <w:p w:rsidR="004172F6" w:rsidRDefault="00B737E6">
          <w:pPr>
            <w:pStyle w:val="TOC2"/>
            <w:tabs>
              <w:tab w:val="right" w:leader="dot" w:pos="9350"/>
            </w:tabs>
            <w:rPr>
              <w:noProof/>
            </w:rPr>
          </w:pPr>
          <w:hyperlink w:anchor="_Toc479746636" w:history="1">
            <w:r w:rsidR="004172F6" w:rsidRPr="002D30E4">
              <w:rPr>
                <w:rStyle w:val="Hyperlink"/>
                <w:noProof/>
              </w:rPr>
              <w:t>Protocol Buffers for Records API Version 4</w:t>
            </w:r>
            <w:r w:rsidR="004172F6">
              <w:rPr>
                <w:noProof/>
                <w:webHidden/>
              </w:rPr>
              <w:tab/>
            </w:r>
            <w:r w:rsidR="004172F6">
              <w:rPr>
                <w:noProof/>
                <w:webHidden/>
              </w:rPr>
              <w:fldChar w:fldCharType="begin"/>
            </w:r>
            <w:r w:rsidR="004172F6">
              <w:rPr>
                <w:noProof/>
                <w:webHidden/>
              </w:rPr>
              <w:instrText xml:space="preserve"> PAGEREF _Toc479746636 \h </w:instrText>
            </w:r>
            <w:r w:rsidR="004172F6">
              <w:rPr>
                <w:noProof/>
                <w:webHidden/>
              </w:rPr>
            </w:r>
            <w:r w:rsidR="004172F6">
              <w:rPr>
                <w:noProof/>
                <w:webHidden/>
              </w:rPr>
              <w:fldChar w:fldCharType="separate"/>
            </w:r>
            <w:r w:rsidR="004172F6">
              <w:rPr>
                <w:noProof/>
                <w:webHidden/>
              </w:rPr>
              <w:t>28</w:t>
            </w:r>
            <w:r w:rsidR="004172F6">
              <w:rPr>
                <w:noProof/>
                <w:webHidden/>
              </w:rPr>
              <w:fldChar w:fldCharType="end"/>
            </w:r>
          </w:hyperlink>
        </w:p>
        <w:p w:rsidR="004172F6" w:rsidRDefault="00B737E6">
          <w:pPr>
            <w:pStyle w:val="TOC1"/>
            <w:tabs>
              <w:tab w:val="right" w:leader="dot" w:pos="9350"/>
            </w:tabs>
            <w:rPr>
              <w:noProof/>
            </w:rPr>
          </w:pPr>
          <w:hyperlink w:anchor="_Toc479746637" w:history="1">
            <w:r w:rsidR="004172F6" w:rsidRPr="002D30E4">
              <w:rPr>
                <w:rStyle w:val="Hyperlink"/>
                <w:noProof/>
              </w:rPr>
              <w:t>References</w:t>
            </w:r>
            <w:r w:rsidR="004172F6">
              <w:rPr>
                <w:noProof/>
                <w:webHidden/>
              </w:rPr>
              <w:tab/>
            </w:r>
            <w:r w:rsidR="004172F6">
              <w:rPr>
                <w:noProof/>
                <w:webHidden/>
              </w:rPr>
              <w:fldChar w:fldCharType="begin"/>
            </w:r>
            <w:r w:rsidR="004172F6">
              <w:rPr>
                <w:noProof/>
                <w:webHidden/>
              </w:rPr>
              <w:instrText xml:space="preserve"> PAGEREF _Toc479746637 \h </w:instrText>
            </w:r>
            <w:r w:rsidR="004172F6">
              <w:rPr>
                <w:noProof/>
                <w:webHidden/>
              </w:rPr>
            </w:r>
            <w:r w:rsidR="004172F6">
              <w:rPr>
                <w:noProof/>
                <w:webHidden/>
              </w:rPr>
              <w:fldChar w:fldCharType="separate"/>
            </w:r>
            <w:r w:rsidR="004172F6">
              <w:rPr>
                <w:noProof/>
                <w:webHidden/>
              </w:rPr>
              <w:t>33</w:t>
            </w:r>
            <w:r w:rsidR="004172F6">
              <w:rPr>
                <w:noProof/>
                <w:webHidden/>
              </w:rPr>
              <w:fldChar w:fldCharType="end"/>
            </w:r>
          </w:hyperlink>
        </w:p>
        <w:p w:rsidR="00E218C5" w:rsidRDefault="004172F6">
          <w:r>
            <w:fldChar w:fldCharType="end"/>
          </w:r>
        </w:p>
      </w:sdtContent>
    </w:sdt>
    <w:p w:rsidR="00E218C5" w:rsidRDefault="004172F6">
      <w:pPr>
        <w:pStyle w:val="Heading1"/>
      </w:pPr>
      <w:bookmarkStart w:id="0" w:name="abstract"/>
      <w:bookmarkStart w:id="1" w:name="_Toc479746622"/>
      <w:bookmarkStart w:id="2" w:name="_GoBack"/>
      <w:bookmarkEnd w:id="0"/>
      <w:bookmarkEnd w:id="2"/>
      <w:r>
        <w:t>Abstract</w:t>
      </w:r>
      <w:bookmarkEnd w:id="1"/>
    </w:p>
    <w:p w:rsidR="00E218C5" w:rsidRDefault="004172F6">
      <w:pPr>
        <w:pStyle w:val="FirstParagraph"/>
      </w:pPr>
      <w:r>
        <w:t xml:space="preserve">The Records API (application program interface) for the Energy System Design Architecture (ESDA) enables software that serves multidimensional record-oriented data </w:t>
      </w:r>
      <w:r>
        <w:lastRenderedPageBreak/>
        <w:t>to interoperate with software than uses such data. In the context of the Records API, multidimensional data records are simply tuples of real numbers, integers, and character strings, where each data value is tagged by a variable name, according to a pre-defined schema, and each record is assigned a unique integer identifier. Conceptually, these records are isomorphic to rows in a relational database, JSON objects, or key-value maps. Records servers might supply static datasets, sensor measurements that periodically update as new telemetry become available, or the results of simulations as the simulations generate new output. Records client software might display or analyze the data, but in the case of simulations the client request the creation of new ensembles for specified input parameters. It is also possible to chain records clients and servers together so that a client consuming data from a server might transform that data and serve it to further clients.</w:t>
      </w:r>
    </w:p>
    <w:p w:rsidR="00E218C5" w:rsidRDefault="004172F6">
      <w:pPr>
        <w:pStyle w:val="BodyText"/>
      </w:pPr>
      <w:r>
        <w:t xml:space="preserve">This minimalist API avoids imposing burdensome metadata, structural, or implementation requirements on developers by relying on open-source technologies that </w:t>
      </w:r>
      <w:del w:id="3" w:author="Michael Rossol" w:date="2017-04-17T11:55:00Z">
        <w:r w:rsidDel="006A059F">
          <w:delText xml:space="preserve">a </w:delText>
        </w:r>
      </w:del>
      <w:ins w:id="4" w:author="Michael Rossol" w:date="2017-04-17T11:55:00Z">
        <w:r w:rsidR="006A059F">
          <w:t xml:space="preserve">is </w:t>
        </w:r>
      </w:ins>
      <w:r>
        <w:t>readily available for common programming languages. In particular, the API has been designed to place the smallest possible burden on services that provide data. This document defines the message format for the Records API, a transport mechanism for communicating the data, and semantics for interpretting it. The message format is specified as Google Protocol Buffers (Google Developers 2017b) and the transport mechanism uses WebSockets (Internet Engineering Task Force 2017). We discuss three major use cases for serving and consuming records data: (i) static data, (ii) dynamically augmented data, (iii) on-demand simulations, (iv) with filters, and (v) with bookmarks. Separate implementations of the API exist in C++, Haskell, JavaScript, Python, and R.</w:t>
      </w:r>
    </w:p>
    <w:p w:rsidR="00E218C5" w:rsidRDefault="004172F6">
      <w:pPr>
        <w:pStyle w:val="Heading1"/>
      </w:pPr>
      <w:bookmarkStart w:id="5" w:name="overview"/>
      <w:bookmarkStart w:id="6" w:name="_Toc479746623"/>
      <w:bookmarkEnd w:id="5"/>
      <w:r>
        <w:t>Overview</w:t>
      </w:r>
      <w:bookmarkEnd w:id="6"/>
    </w:p>
    <w:p w:rsidR="00E218C5" w:rsidRDefault="004172F6">
      <w:pPr>
        <w:pStyle w:val="FirstParagraph"/>
      </w:pPr>
      <w:r>
        <w:t xml:space="preserve">Client-server communication in the Records API simply consists of clients sending </w:t>
      </w:r>
      <w:hyperlink w:anchor="EsdaRecords.Request">
        <w:r>
          <w:rPr>
            <w:rStyle w:val="Hyperlink"/>
          </w:rPr>
          <w:t>Request</w:t>
        </w:r>
      </w:hyperlink>
      <w:r>
        <w:t xml:space="preserve"> messages to the server and servers asynchronously sending </w:t>
      </w:r>
      <w:hyperlink w:anchor="EsdaRecords.Response">
        <w:r>
          <w:rPr>
            <w:rStyle w:val="Hyperlink"/>
          </w:rPr>
          <w:t>Response</w:t>
        </w:r>
      </w:hyperlink>
      <w:r>
        <w:t xml:space="preserve"> messages to the client. The </w:t>
      </w:r>
      <w:hyperlink w:anchor="requests-and-responses">
        <w:r>
          <w:rPr>
            <w:rStyle w:val="Hyperlink"/>
          </w:rPr>
          <w:t>request and response messages</w:t>
        </w:r>
      </w:hyperlink>
      <w:r>
        <w:t xml:space="preserve"> hold the specifics of the request or response and the responses are correlated with the requests, but it is important to note that multiple responses may occur for a single request, as when record data is chunked into multiple response, or that an error response may be sent at any time. The nested messages within </w:t>
      </w:r>
      <w:r>
        <w:rPr>
          <w:rStyle w:val="VerbatimChar"/>
        </w:rPr>
        <w:t>Request</w:t>
      </w:r>
      <w:r>
        <w:t xml:space="preserve"> and </w:t>
      </w:r>
      <w:r>
        <w:rPr>
          <w:rStyle w:val="VerbatimChar"/>
        </w:rPr>
        <w:t>Response</w:t>
      </w:r>
      <w:r>
        <w:t xml:space="preserve"> may in turn contain nested fields and messages providing further details. The table below shows the correpondence between requests and responses, while the figure following that shows the containment relationships between message types.</w:t>
      </w:r>
    </w:p>
    <w:p w:rsidR="00E218C5" w:rsidRDefault="004172F6">
      <w:pPr>
        <w:pStyle w:val="TableCaption"/>
      </w:pPr>
      <w:r>
        <w:t>Correlation between requests and responses.</w:t>
      </w:r>
    </w:p>
    <w:tbl>
      <w:tblPr>
        <w:tblW w:w="0" w:type="pct"/>
        <w:tblLook w:val="07E0" w:firstRow="1" w:lastRow="1" w:firstColumn="1" w:lastColumn="1" w:noHBand="1" w:noVBand="1"/>
        <w:tblCaption w:val="Correlation between requests and responses."/>
      </w:tblPr>
      <w:tblGrid>
        <w:gridCol w:w="2015"/>
        <w:gridCol w:w="2402"/>
      </w:tblGrid>
      <w:tr w:rsidR="00E218C5">
        <w:tc>
          <w:tcPr>
            <w:tcW w:w="0" w:type="auto"/>
            <w:tcBorders>
              <w:bottom w:val="single" w:sz="0" w:space="0" w:color="auto"/>
            </w:tcBorders>
            <w:vAlign w:val="bottom"/>
          </w:tcPr>
          <w:p w:rsidR="00E218C5" w:rsidRDefault="004172F6">
            <w:pPr>
              <w:pStyle w:val="Compact"/>
            </w:pPr>
            <w:r>
              <w:t>Request Field</w:t>
            </w:r>
          </w:p>
        </w:tc>
        <w:tc>
          <w:tcPr>
            <w:tcW w:w="0" w:type="auto"/>
            <w:tcBorders>
              <w:bottom w:val="single" w:sz="0" w:space="0" w:color="auto"/>
            </w:tcBorders>
            <w:vAlign w:val="bottom"/>
          </w:tcPr>
          <w:p w:rsidR="00E218C5" w:rsidRDefault="004172F6">
            <w:pPr>
              <w:pStyle w:val="Compact"/>
            </w:pPr>
            <w:r>
              <w:t>Response Field</w:t>
            </w:r>
          </w:p>
        </w:tc>
      </w:tr>
      <w:tr w:rsidR="00E218C5">
        <w:tc>
          <w:tcPr>
            <w:tcW w:w="0" w:type="auto"/>
          </w:tcPr>
          <w:p w:rsidR="00E218C5" w:rsidRDefault="00B737E6">
            <w:pPr>
              <w:pStyle w:val="Compact"/>
            </w:pPr>
            <w:hyperlink w:anchor="EsdaRecords.RequestModelsMeta">
              <w:r w:rsidR="004172F6">
                <w:rPr>
                  <w:rStyle w:val="Hyperlink"/>
                </w:rPr>
                <w:t>models_metadata</w:t>
              </w:r>
            </w:hyperlink>
          </w:p>
        </w:tc>
        <w:tc>
          <w:tcPr>
            <w:tcW w:w="0" w:type="auto"/>
          </w:tcPr>
          <w:p w:rsidR="00E218C5" w:rsidRDefault="00B737E6">
            <w:pPr>
              <w:pStyle w:val="Compact"/>
            </w:pPr>
            <w:hyperlink w:anchor="EsdaRecords.ModelMetaList">
              <w:r w:rsidR="004172F6">
                <w:rPr>
                  <w:rStyle w:val="Hyperlink"/>
                </w:rPr>
                <w:t>models</w:t>
              </w:r>
            </w:hyperlink>
            <w:r w:rsidR="004172F6">
              <w:t xml:space="preserve"> or </w:t>
            </w:r>
            <w:r w:rsidR="004172F6">
              <w:rPr>
                <w:rStyle w:val="VerbatimChar"/>
              </w:rPr>
              <w:t>error</w:t>
            </w:r>
          </w:p>
        </w:tc>
      </w:tr>
      <w:tr w:rsidR="00E218C5">
        <w:tc>
          <w:tcPr>
            <w:tcW w:w="0" w:type="auto"/>
          </w:tcPr>
          <w:p w:rsidR="00E218C5" w:rsidRDefault="00B737E6">
            <w:pPr>
              <w:pStyle w:val="Compact"/>
            </w:pPr>
            <w:hyperlink w:anchor="EsdaRecords.RequestRecordsData">
              <w:r w:rsidR="004172F6">
                <w:rPr>
                  <w:rStyle w:val="Hyperlink"/>
                </w:rPr>
                <w:t>records_data</w:t>
              </w:r>
            </w:hyperlink>
          </w:p>
        </w:tc>
        <w:tc>
          <w:tcPr>
            <w:tcW w:w="0" w:type="auto"/>
          </w:tcPr>
          <w:p w:rsidR="00E218C5" w:rsidRDefault="00B737E6">
            <w:pPr>
              <w:pStyle w:val="Compact"/>
            </w:pPr>
            <w:hyperlink w:anchor="EsdaRecords.RecordData">
              <w:r w:rsidR="004172F6">
                <w:rPr>
                  <w:rStyle w:val="Hyperlink"/>
                </w:rPr>
                <w:t>data</w:t>
              </w:r>
            </w:hyperlink>
            <w:r w:rsidR="004172F6">
              <w:t xml:space="preserve"> or </w:t>
            </w:r>
            <w:r w:rsidR="004172F6">
              <w:rPr>
                <w:rStyle w:val="VerbatimChar"/>
              </w:rPr>
              <w:t>error</w:t>
            </w:r>
          </w:p>
        </w:tc>
      </w:tr>
      <w:tr w:rsidR="00E218C5">
        <w:tc>
          <w:tcPr>
            <w:tcW w:w="0" w:type="auto"/>
          </w:tcPr>
          <w:p w:rsidR="00E218C5" w:rsidRDefault="00B737E6">
            <w:pPr>
              <w:pStyle w:val="Compact"/>
            </w:pPr>
            <w:hyperlink w:anchor="EsdaRecords.RequestBookmarkMeta">
              <w:r w:rsidR="004172F6">
                <w:rPr>
                  <w:rStyle w:val="Hyperlink"/>
                </w:rPr>
                <w:t>bookmark_meta</w:t>
              </w:r>
            </w:hyperlink>
          </w:p>
        </w:tc>
        <w:tc>
          <w:tcPr>
            <w:tcW w:w="0" w:type="auto"/>
          </w:tcPr>
          <w:p w:rsidR="00E218C5" w:rsidRDefault="00B737E6">
            <w:pPr>
              <w:pStyle w:val="Compact"/>
            </w:pPr>
            <w:hyperlink w:anchor="EsdaRecords.BookmarkMetaList">
              <w:r w:rsidR="004172F6">
                <w:rPr>
                  <w:rStyle w:val="Hyperlink"/>
                </w:rPr>
                <w:t>bookmarks</w:t>
              </w:r>
            </w:hyperlink>
            <w:r w:rsidR="004172F6">
              <w:t xml:space="preserve"> or </w:t>
            </w:r>
            <w:r w:rsidR="004172F6">
              <w:rPr>
                <w:rStyle w:val="VerbatimChar"/>
              </w:rPr>
              <w:t>error</w:t>
            </w:r>
          </w:p>
        </w:tc>
      </w:tr>
      <w:tr w:rsidR="00E218C5">
        <w:tc>
          <w:tcPr>
            <w:tcW w:w="0" w:type="auto"/>
          </w:tcPr>
          <w:p w:rsidR="00E218C5" w:rsidRDefault="00B737E6">
            <w:pPr>
              <w:pStyle w:val="Compact"/>
            </w:pPr>
            <w:hyperlink w:anchor="EsdaRecords.RequestSaveBookmark">
              <w:r w:rsidR="004172F6">
                <w:rPr>
                  <w:rStyle w:val="Hyperlink"/>
                </w:rPr>
                <w:t>save_bookmark</w:t>
              </w:r>
            </w:hyperlink>
          </w:p>
        </w:tc>
        <w:tc>
          <w:tcPr>
            <w:tcW w:w="0" w:type="auto"/>
          </w:tcPr>
          <w:p w:rsidR="00E218C5" w:rsidRDefault="00B737E6">
            <w:pPr>
              <w:pStyle w:val="Compact"/>
            </w:pPr>
            <w:hyperlink w:anchor="EsdaRecords.BookmarkMetaList">
              <w:r w:rsidR="004172F6">
                <w:rPr>
                  <w:rStyle w:val="Hyperlink"/>
                </w:rPr>
                <w:t>bookmarks</w:t>
              </w:r>
            </w:hyperlink>
            <w:r w:rsidR="004172F6">
              <w:t xml:space="preserve"> or </w:t>
            </w:r>
            <w:r w:rsidR="004172F6">
              <w:rPr>
                <w:rStyle w:val="VerbatimChar"/>
              </w:rPr>
              <w:t>error</w:t>
            </w:r>
          </w:p>
        </w:tc>
      </w:tr>
      <w:tr w:rsidR="00E218C5">
        <w:tc>
          <w:tcPr>
            <w:tcW w:w="0" w:type="auto"/>
          </w:tcPr>
          <w:p w:rsidR="00E218C5" w:rsidRDefault="00B737E6">
            <w:pPr>
              <w:pStyle w:val="Compact"/>
            </w:pPr>
            <w:hyperlink w:anchor="EsdaRecords.RequestCancel">
              <w:r w:rsidR="004172F6">
                <w:rPr>
                  <w:rStyle w:val="Hyperlink"/>
                </w:rPr>
                <w:t>cancel</w:t>
              </w:r>
            </w:hyperlink>
          </w:p>
        </w:tc>
        <w:tc>
          <w:tcPr>
            <w:tcW w:w="0" w:type="auto"/>
          </w:tcPr>
          <w:p w:rsidR="00E218C5" w:rsidRDefault="004172F6">
            <w:pPr>
              <w:pStyle w:val="Compact"/>
            </w:pPr>
            <w:r>
              <w:t xml:space="preserve">no response or </w:t>
            </w:r>
            <w:r>
              <w:rPr>
                <w:rStyle w:val="VerbatimChar"/>
              </w:rPr>
              <w:t>error</w:t>
            </w:r>
          </w:p>
        </w:tc>
      </w:tr>
      <w:tr w:rsidR="00E218C5">
        <w:tc>
          <w:tcPr>
            <w:tcW w:w="0" w:type="auto"/>
          </w:tcPr>
          <w:p w:rsidR="00E218C5" w:rsidRDefault="00B737E6">
            <w:pPr>
              <w:pStyle w:val="Compact"/>
            </w:pPr>
            <w:hyperlink w:anchor="EsdaRecords.RequestWork">
              <w:r w:rsidR="004172F6">
                <w:rPr>
                  <w:rStyle w:val="Hyperlink"/>
                </w:rPr>
                <w:t>work</w:t>
              </w:r>
            </w:hyperlink>
          </w:p>
        </w:tc>
        <w:tc>
          <w:tcPr>
            <w:tcW w:w="0" w:type="auto"/>
          </w:tcPr>
          <w:p w:rsidR="00E218C5" w:rsidRDefault="00B737E6">
            <w:pPr>
              <w:pStyle w:val="Compact"/>
            </w:pPr>
            <w:hyperlink w:anchor="EsdaRecords.RecordData">
              <w:r w:rsidR="004172F6">
                <w:rPr>
                  <w:rStyle w:val="Hyperlink"/>
                </w:rPr>
                <w:t>data</w:t>
              </w:r>
            </w:hyperlink>
            <w:r w:rsidR="004172F6">
              <w:t xml:space="preserve"> or </w:t>
            </w:r>
            <w:r w:rsidR="004172F6">
              <w:rPr>
                <w:rStyle w:val="VerbatimChar"/>
              </w:rPr>
              <w:t>error</w:t>
            </w:r>
          </w:p>
        </w:tc>
      </w:tr>
    </w:tbl>
    <w:p w:rsidR="00E218C5" w:rsidRDefault="004172F6">
      <w:pPr>
        <w:pStyle w:val="FigurewithCaption"/>
      </w:pPr>
      <w:r>
        <w:rPr>
          <w:noProof/>
        </w:rPr>
        <w:drawing>
          <wp:inline distT="0" distB="0" distL="0" distR="0" wp14:anchorId="47DB3520" wp14:editId="3F91DEAC">
            <wp:extent cx="5334000" cy="5880735"/>
            <wp:effectExtent l="0" t="0" r="0" b="0"/>
            <wp:docPr id="1" name="Picture" descr="Containment relationships between protocol buffer messages in the ESDA Records API."/>
            <wp:cNvGraphicFramePr/>
            <a:graphic xmlns:a="http://schemas.openxmlformats.org/drawingml/2006/main">
              <a:graphicData uri="http://schemas.openxmlformats.org/drawingml/2006/picture">
                <pic:pic xmlns:pic="http://schemas.openxmlformats.org/drawingml/2006/picture">
                  <pic:nvPicPr>
                    <pic:cNvPr id="0" name="Picture" descr="records.mermaid.png"/>
                    <pic:cNvPicPr>
                      <a:picLocks noChangeAspect="1" noChangeArrowheads="1"/>
                    </pic:cNvPicPr>
                  </pic:nvPicPr>
                  <pic:blipFill>
                    <a:blip r:embed="rId7"/>
                    <a:stretch>
                      <a:fillRect/>
                    </a:stretch>
                  </pic:blipFill>
                  <pic:spPr bwMode="auto">
                    <a:xfrm>
                      <a:off x="0" y="0"/>
                      <a:ext cx="5334000" cy="5880735"/>
                    </a:xfrm>
                    <a:prstGeom prst="rect">
                      <a:avLst/>
                    </a:prstGeom>
                    <a:noFill/>
                    <a:ln w="9525">
                      <a:noFill/>
                      <a:headEnd/>
                      <a:tailEnd/>
                    </a:ln>
                  </pic:spPr>
                </pic:pic>
              </a:graphicData>
            </a:graphic>
          </wp:inline>
        </w:drawing>
      </w:r>
    </w:p>
    <w:p w:rsidR="00E218C5" w:rsidRDefault="004172F6">
      <w:pPr>
        <w:pStyle w:val="ImageCaption"/>
      </w:pPr>
      <w:r>
        <w:t>Containment relationships between protocol buffer messages in the ESDA Records API.</w:t>
      </w:r>
    </w:p>
    <w:p w:rsidR="00E218C5" w:rsidRDefault="00B737E6">
      <w:pPr>
        <w:pStyle w:val="BodyText"/>
      </w:pPr>
      <w:hyperlink w:anchor="metadata">
        <w:r w:rsidR="004172F6">
          <w:rPr>
            <w:rStyle w:val="Hyperlink"/>
          </w:rPr>
          <w:t>Metadata messages</w:t>
        </w:r>
      </w:hyperlink>
      <w:r w:rsidR="004172F6">
        <w:t xml:space="preserve"> describe “models”, which are just sources of data, and the variables they contain. </w:t>
      </w:r>
      <w:hyperlink w:anchor="data-records">
        <w:r w:rsidR="004172F6">
          <w:rPr>
            <w:rStyle w:val="Hyperlink"/>
          </w:rPr>
          <w:t>Data record messages</w:t>
        </w:r>
      </w:hyperlink>
      <w:r w:rsidR="004172F6">
        <w:t xml:space="preserve"> hold the data itself. Data records are simply tuples of real numbers, integers, and character strings, where each data value is tagged by a variable name, according to a pre-defined schema, and each record is assigned a unique integer identifier. Conceptually, these records are isomorphic to rows in a relational database, JSON objects, or key-value maps. For efficiency and compactness, </w:t>
      </w:r>
      <w:hyperlink w:anchor="EsdaRecords.RecordData">
        <w:r w:rsidR="004172F6">
          <w:rPr>
            <w:rStyle w:val="Hyperlink"/>
          </w:rPr>
          <w:t>RecordData</w:t>
        </w:r>
      </w:hyperlink>
      <w:r w:rsidR="004172F6">
        <w:t xml:space="preserve"> may be provided in </w:t>
      </w:r>
      <w:hyperlink w:anchor="EsdaRecords.RecordList">
        <w:r w:rsidR="004172F6">
          <w:rPr>
            <w:rStyle w:val="Hyperlink"/>
          </w:rPr>
          <w:t>list format</w:t>
        </w:r>
      </w:hyperlink>
      <w:r w:rsidR="004172F6">
        <w:t xml:space="preserve"> or </w:t>
      </w:r>
      <w:hyperlink w:anchor="EsdaRecords.RecordTable">
        <w:r w:rsidR="004172F6">
          <w:rPr>
            <w:rStyle w:val="Hyperlink"/>
          </w:rPr>
          <w:t>tabular format</w:t>
        </w:r>
      </w:hyperlink>
      <w:r w:rsidR="004172F6">
        <w:t xml:space="preserve">, </w:t>
      </w:r>
      <w:del w:id="7" w:author="Michael Rossol" w:date="2017-04-17T12:01:00Z">
        <w:r w:rsidR="004172F6" w:rsidDel="00176316">
          <w:delText xml:space="preserve">but </w:delText>
        </w:r>
      </w:del>
      <w:ins w:id="8" w:author="Michael Rossol" w:date="2017-04-17T12:01:00Z">
        <w:r w:rsidR="00176316">
          <w:t xml:space="preserve">with </w:t>
        </w:r>
      </w:ins>
      <w:r w:rsidR="004172F6">
        <w:t xml:space="preserve">the latter format only </w:t>
      </w:r>
      <w:del w:id="9" w:author="Michael Rossol" w:date="2017-04-17T12:01:00Z">
        <w:r w:rsidR="004172F6" w:rsidDel="00176316">
          <w:delText xml:space="preserve">obtains </w:delText>
        </w:r>
      </w:del>
      <w:ins w:id="10" w:author="Michael Rossol" w:date="2017-04-17T12:01:00Z">
        <w:r w:rsidR="00176316">
          <w:t xml:space="preserve">obtained </w:t>
        </w:r>
      </w:ins>
      <w:r w:rsidR="004172F6">
        <w:t xml:space="preserve">when the contents of the table all have the same data type. The data records may be provided </w:t>
      </w:r>
      <w:r w:rsidR="004172F6">
        <w:rPr>
          <w:i/>
        </w:rPr>
        <w:t>in toto</w:t>
      </w:r>
      <w:r w:rsidR="004172F6">
        <w:t xml:space="preserve"> or filtered using </w:t>
      </w:r>
      <w:hyperlink w:anchor="filtering">
        <w:r w:rsidR="004172F6">
          <w:rPr>
            <w:rStyle w:val="Hyperlink"/>
          </w:rPr>
          <w:t>filter messages</w:t>
        </w:r>
      </w:hyperlink>
      <w:r w:rsidR="004172F6">
        <w:t xml:space="preserve"> so that only certain fields or records are returned. The API contains a small embedded language for </w:t>
      </w:r>
      <w:hyperlink w:anchor="EsdaRecords.FilterExpression">
        <w:r w:rsidR="004172F6">
          <w:rPr>
            <w:rStyle w:val="Hyperlink"/>
          </w:rPr>
          <w:t>filtering via set and value operations</w:t>
        </w:r>
      </w:hyperlink>
      <w:r w:rsidR="004172F6">
        <w:t xml:space="preserve">. Sets of records may be </w:t>
      </w:r>
      <w:hyperlink w:anchor="bookmarks">
        <w:r w:rsidR="004172F6">
          <w:rPr>
            <w:rStyle w:val="Hyperlink"/>
          </w:rPr>
          <w:t>bookmarked</w:t>
        </w:r>
      </w:hyperlink>
      <w:r w:rsidR="004172F6">
        <w:t xml:space="preserve"> for sharing or later retrieval by (i) enumerating their unique record identifiers, (ii) defining a range of unique record identifiers, or (iii) specifying a filtering criterion.</w:t>
      </w:r>
    </w:p>
    <w:p w:rsidR="00E218C5" w:rsidRDefault="004172F6">
      <w:pPr>
        <w:pStyle w:val="BodyText"/>
      </w:pPr>
      <w:r>
        <w:t xml:space="preserve">Servers that perform computations or simulations can receive input parameters via a </w:t>
      </w:r>
      <w:hyperlink w:anchor="EsdaRecords.RequestWork">
        <w:r>
          <w:rPr>
            <w:rStyle w:val="Hyperlink"/>
          </w:rPr>
          <w:t>RequestWork</w:t>
        </w:r>
      </w:hyperlink>
      <w:r>
        <w:t xml:space="preserve"> message that contains those input parameters. After the server has completed its computations, it sends the results as </w:t>
      </w:r>
      <w:hyperlink w:anchor="EsdaRecords.RecordData">
        <w:r>
          <w:rPr>
            <w:rStyle w:val="Hyperlink"/>
          </w:rPr>
          <w:t>RecordData</w:t>
        </w:r>
      </w:hyperlink>
      <w:r>
        <w:t xml:space="preserve"> messages.</w:t>
      </w:r>
    </w:p>
    <w:p w:rsidR="00E218C5" w:rsidRDefault="004172F6">
      <w:pPr>
        <w:pStyle w:val="BodyText"/>
      </w:pPr>
      <w:r>
        <w:t xml:space="preserve">In general the response to a request for data records comes in </w:t>
      </w:r>
      <w:r>
        <w:rPr>
          <w:i/>
        </w:rPr>
        <w:t>chunks</w:t>
      </w:r>
      <w:r>
        <w:t xml:space="preserve"> numbered in sequence, where each chunk has an identifier, </w:t>
      </w:r>
      <w:r>
        <w:rPr>
          <w:rStyle w:val="VerbatimChar"/>
        </w:rPr>
        <w:t>chunk_id</w:t>
      </w:r>
      <w:r>
        <w:t xml:space="preserve">, and specifies the identifier of the next chunk, </w:t>
      </w:r>
      <w:r>
        <w:rPr>
          <w:rStyle w:val="VerbatimChar"/>
        </w:rPr>
        <w:t>next_chunk_id</w:t>
      </w:r>
      <w:r>
        <w:t xml:space="preserve">. Thus, the chunks form a linked list. The sending of additional chunks can be cancelled using a </w:t>
      </w:r>
      <w:hyperlink w:anchor="EsdaRecords.RequestCancel">
        <w:r>
          <w:rPr>
            <w:rStyle w:val="Hyperlink"/>
          </w:rPr>
          <w:t>RequestCancel</w:t>
        </w:r>
      </w:hyperlink>
      <w:r>
        <w:t xml:space="preserve"> message. If the </w:t>
      </w:r>
      <w:hyperlink w:anchor="EsdaRecords.Request">
        <w:r>
          <w:rPr>
            <w:rStyle w:val="Hyperlink"/>
          </w:rPr>
          <w:t>subscribe</w:t>
        </w:r>
      </w:hyperlink>
      <w:r>
        <w:t xml:space="preserve"> flag is set when making a request, then the server will respond indefinitely with additional data as the data becomes available, until the subscription is </w:t>
      </w:r>
      <w:hyperlink w:anchor="EsdaRecords.RequestCancel">
        <w:r>
          <w:rPr>
            <w:rStyle w:val="Hyperlink"/>
          </w:rPr>
          <w:t>cancelled</w:t>
        </w:r>
      </w:hyperlink>
      <w:r>
        <w:t>.</w:t>
      </w:r>
    </w:p>
    <w:p w:rsidR="00E218C5" w:rsidRDefault="004172F6">
      <w:pPr>
        <w:pStyle w:val="Heading1"/>
      </w:pPr>
      <w:bookmarkStart w:id="11" w:name="use-cases"/>
      <w:bookmarkStart w:id="12" w:name="_Toc479746624"/>
      <w:bookmarkEnd w:id="11"/>
      <w:r>
        <w:t>Use Cases</w:t>
      </w:r>
      <w:bookmarkEnd w:id="12"/>
    </w:p>
    <w:p w:rsidR="00E218C5" w:rsidRDefault="004172F6">
      <w:pPr>
        <w:pStyle w:val="FirstParagraph"/>
      </w:pPr>
      <w:r>
        <w:t xml:space="preserve">In this section we outline some standard use cases for the Records API. UML Sequence Diagrams (Fowler 2017) illustrate the flow of messages and the messages themselves are printed in the text format output by the Google </w:t>
      </w:r>
      <w:r>
        <w:rPr>
          <w:rStyle w:val="VerbatimChar"/>
        </w:rPr>
        <w:t>protoc</w:t>
      </w:r>
      <w:r>
        <w:t xml:space="preserve"> tool (Google Developers 2017a).</w:t>
      </w:r>
    </w:p>
    <w:p w:rsidR="00E218C5" w:rsidRDefault="004172F6">
      <w:pPr>
        <w:pStyle w:val="Heading2"/>
      </w:pPr>
      <w:bookmarkStart w:id="13" w:name="static-data"/>
      <w:bookmarkStart w:id="14" w:name="_Toc479746625"/>
      <w:bookmarkEnd w:id="13"/>
      <w:r>
        <w:t>Static Data</w:t>
      </w:r>
      <w:bookmarkEnd w:id="14"/>
    </w:p>
    <w:p w:rsidR="00E218C5" w:rsidRDefault="004172F6">
      <w:pPr>
        <w:pStyle w:val="FirstParagraph"/>
      </w:pPr>
      <w:r>
        <w:t>The retrieval of static data records forms the simplest use case for the Records API. A user chooses a particular data source (a “model” in the parlance of the Records API) and then the data is retrieved and displayed. The visualization client software communicates with a Records server, which in turn accesses the static data. The figure below illustrates the process.</w:t>
      </w:r>
    </w:p>
    <w:p w:rsidR="00E218C5" w:rsidRDefault="004172F6">
      <w:pPr>
        <w:pStyle w:val="FigurewithCaption"/>
      </w:pPr>
      <w:r>
        <w:rPr>
          <w:noProof/>
        </w:rPr>
        <w:drawing>
          <wp:inline distT="0" distB="0" distL="0" distR="0">
            <wp:extent cx="5334000" cy="3738244"/>
            <wp:effectExtent l="0" t="0" r="0" b="0"/>
            <wp:docPr id="2" name="Picture" descr="Visualizing data from a static source using the ESDA Records API."/>
            <wp:cNvGraphicFramePr/>
            <a:graphic xmlns:a="http://schemas.openxmlformats.org/drawingml/2006/main">
              <a:graphicData uri="http://schemas.openxmlformats.org/drawingml/2006/picture">
                <pic:pic xmlns:pic="http://schemas.openxmlformats.org/drawingml/2006/picture">
                  <pic:nvPicPr>
                    <pic:cNvPr id="0" name="Picture" descr="static-data-rpc.mermaid.png"/>
                    <pic:cNvPicPr>
                      <a:picLocks noChangeAspect="1" noChangeArrowheads="1"/>
                    </pic:cNvPicPr>
                  </pic:nvPicPr>
                  <pic:blipFill>
                    <a:blip r:embed="rId8"/>
                    <a:stretch>
                      <a:fillRect/>
                    </a:stretch>
                  </pic:blipFill>
                  <pic:spPr bwMode="auto">
                    <a:xfrm>
                      <a:off x="0" y="0"/>
                      <a:ext cx="5334000" cy="3738244"/>
                    </a:xfrm>
                    <a:prstGeom prst="rect">
                      <a:avLst/>
                    </a:prstGeom>
                    <a:noFill/>
                    <a:ln w="9525">
                      <a:noFill/>
                      <a:headEnd/>
                      <a:tailEnd/>
                    </a:ln>
                  </pic:spPr>
                </pic:pic>
              </a:graphicData>
            </a:graphic>
          </wp:inline>
        </w:drawing>
      </w:r>
    </w:p>
    <w:p w:rsidR="00E218C5" w:rsidRDefault="004172F6">
      <w:pPr>
        <w:pStyle w:val="ImageCaption"/>
      </w:pPr>
      <w:r>
        <w:t>Visualizing data from a static source using the ESDA Records API.</w:t>
      </w:r>
    </w:p>
    <w:p w:rsidR="00E218C5" w:rsidRDefault="004172F6">
      <w:pPr>
        <w:pStyle w:val="BodyText"/>
      </w:pPr>
      <w:r>
        <w:t xml:space="preserve">A </w:t>
      </w:r>
      <w:hyperlink w:anchor="EsdaRecords.Request">
        <w:r>
          <w:rPr>
            <w:rStyle w:val="Hyperlink"/>
          </w:rPr>
          <w:t>Request</w:t>
        </w:r>
      </w:hyperlink>
      <w:r>
        <w:t xml:space="preserve"> without </w:t>
      </w:r>
      <w:r>
        <w:rPr>
          <w:rStyle w:val="VerbatimChar"/>
        </w:rPr>
        <w:t>model_id</w:t>
      </w:r>
      <w:r>
        <w:t xml:space="preserve"> specified requests the server to list all models:</w:t>
      </w:r>
    </w:p>
    <w:p w:rsidR="00E218C5" w:rsidRDefault="004172F6">
      <w:pPr>
        <w:pStyle w:val="SourceCode"/>
      </w:pPr>
      <w:r>
        <w:rPr>
          <w:rStyle w:val="VerbatimChar"/>
        </w:rPr>
        <w:t>version: 4</w:t>
      </w:r>
      <w:r>
        <w:br/>
      </w:r>
      <w:r>
        <w:rPr>
          <w:rStyle w:val="VerbatimChar"/>
        </w:rPr>
        <w:t>id: 1</w:t>
      </w:r>
      <w:r>
        <w:br/>
      </w:r>
      <w:r>
        <w:rPr>
          <w:rStyle w:val="VerbatimChar"/>
        </w:rPr>
        <w:t>models_metadata {</w:t>
      </w:r>
      <w:r>
        <w:br/>
      </w:r>
      <w:r>
        <w:rPr>
          <w:rStyle w:val="VerbatimChar"/>
        </w:rPr>
        <w:t>}</w:t>
      </w:r>
    </w:p>
    <w:p w:rsidR="00E218C5" w:rsidRDefault="004172F6">
      <w:pPr>
        <w:pStyle w:val="FirstParagraph"/>
      </w:pPr>
      <w:r>
        <w:t xml:space="preserve">The </w:t>
      </w:r>
      <w:hyperlink w:anchor="EsdaRecords.Response">
        <w:r>
          <w:rPr>
            <w:rStyle w:val="Hyperlink"/>
          </w:rPr>
          <w:t>Response</w:t>
        </w:r>
      </w:hyperlink>
      <w:r>
        <w:t xml:space="preserve"> from the server provides metadata for all of the models:</w:t>
      </w:r>
    </w:p>
    <w:p w:rsidR="00E218C5" w:rsidRDefault="004172F6">
      <w:pPr>
        <w:pStyle w:val="SourceCode"/>
      </w:pPr>
      <w:r>
        <w:rPr>
          <w:rStyle w:val="VerbatimChar"/>
        </w:rPr>
        <w:t>version: 4</w:t>
      </w:r>
      <w:r>
        <w:br/>
      </w:r>
      <w:r>
        <w:rPr>
          <w:rStyle w:val="VerbatimChar"/>
        </w:rPr>
        <w:t>id: 1</w:t>
      </w:r>
      <w:r>
        <w:br/>
      </w:r>
      <w:r>
        <w:rPr>
          <w:rStyle w:val="VerbatimChar"/>
        </w:rPr>
        <w:t>models {</w:t>
      </w:r>
      <w:r>
        <w:br/>
      </w:r>
      <w:r>
        <w:rPr>
          <w:rStyle w:val="VerbatimChar"/>
        </w:rPr>
        <w:t xml:space="preserve">  models {</w:t>
      </w:r>
      <w:r>
        <w:br/>
      </w:r>
      <w:r>
        <w:rPr>
          <w:rStyle w:val="VerbatimChar"/>
        </w:rPr>
        <w:t xml:space="preserve">    model_id: "example-model-1"</w:t>
      </w:r>
      <w:r>
        <w:br/>
      </w:r>
      <w:r>
        <w:rPr>
          <w:rStyle w:val="VerbatimChar"/>
        </w:rPr>
        <w:t xml:space="preserve">    model_name: "Example Model #1"</w:t>
      </w:r>
      <w:r>
        <w:br/>
      </w:r>
      <w:r>
        <w:rPr>
          <w:rStyle w:val="VerbatimChar"/>
        </w:rPr>
        <w:t xml:space="preserve">    model_uri: "http://esda.nrel.gov/examples/model-1"</w:t>
      </w:r>
      <w:r>
        <w:br/>
      </w:r>
      <w:r>
        <w:rPr>
          <w:rStyle w:val="VerbatimChar"/>
        </w:rPr>
        <w:t xml:space="preserve">    variables {</w:t>
      </w:r>
      <w:r>
        <w:br/>
      </w:r>
      <w:r>
        <w:rPr>
          <w:rStyle w:val="VerbatimChar"/>
        </w:rPr>
        <w:t xml:space="preserve">      var_id: 0</w:t>
      </w:r>
      <w:r>
        <w:br/>
      </w:r>
      <w:r>
        <w:rPr>
          <w:rStyle w:val="VerbatimChar"/>
        </w:rPr>
        <w:t xml:space="preserve">      var_name: "Example Real Variable"</w:t>
      </w:r>
      <w:r>
        <w:br/>
      </w:r>
      <w:r>
        <w:rPr>
          <w:rStyle w:val="VerbatimChar"/>
        </w:rPr>
        <w:t xml:space="preserve">      type: REAL</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var_name: "Example Integer Variable"</w:t>
      </w:r>
      <w:r>
        <w:br/>
      </w:r>
      <w:r>
        <w:rPr>
          <w:rStyle w:val="VerbatimChar"/>
        </w:rPr>
        <w:t xml:space="preserve">      type: INTEGER</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var_name: "Example String Variable"</w:t>
      </w:r>
      <w:r>
        <w:br/>
      </w:r>
      <w:r>
        <w:rPr>
          <w:rStyle w:val="VerbatimChar"/>
        </w:rPr>
        <w:t xml:space="preserve">      type: STRING</w:t>
      </w:r>
      <w:r>
        <w:br/>
      </w:r>
      <w:r>
        <w:rPr>
          <w:rStyle w:val="VerbatimChar"/>
        </w:rPr>
        <w:t xml:space="preserve">    }</w:t>
      </w:r>
      <w:r>
        <w:br/>
      </w:r>
      <w:r>
        <w:rPr>
          <w:rStyle w:val="VerbatimChar"/>
        </w:rPr>
        <w:t xml:space="preserve">  models {</w:t>
      </w:r>
      <w:r>
        <w:br/>
      </w:r>
      <w:r>
        <w:rPr>
          <w:rStyle w:val="VerbatimChar"/>
        </w:rPr>
        <w:t xml:space="preserve">    model_id: "example-model-2"</w:t>
      </w:r>
      <w:r>
        <w:br/>
      </w:r>
      <w:r>
        <w:rPr>
          <w:rStyle w:val="VerbatimChar"/>
        </w:rPr>
        <w:t xml:space="preserve">    model_name: "Example Model #2"</w:t>
      </w:r>
      <w:r>
        <w:br/>
      </w:r>
      <w:r>
        <w:rPr>
          <w:rStyle w:val="VerbatimChar"/>
        </w:rPr>
        <w:t xml:space="preserve">    model_uri: "http://esda.nrel.gov/examples/model-2"</w:t>
      </w:r>
      <w:r>
        <w:br/>
      </w:r>
      <w:r>
        <w:rPr>
          <w:rStyle w:val="VerbatimChar"/>
        </w:rPr>
        <w:t xml:space="preserve">    variables {</w:t>
      </w:r>
      <w:r>
        <w:br/>
      </w:r>
      <w:r>
        <w:rPr>
          <w:rStyle w:val="VerbatimChar"/>
        </w:rPr>
        <w:t xml:space="preserve">      var_id: 0</w:t>
      </w:r>
      <w:r>
        <w:br/>
      </w:r>
      <w:r>
        <w:rPr>
          <w:rStyle w:val="VerbatimChar"/>
        </w:rPr>
        <w:t xml:space="preserve">      var_name: "POSIX Epoch"</w:t>
      </w:r>
      <w:r>
        <w:br/>
      </w:r>
      <w:r>
        <w:rPr>
          <w:rStyle w:val="VerbatimChar"/>
        </w:rPr>
        <w:t xml:space="preserve">      type: INTEGER</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var_name: "Measurement"</w:t>
      </w:r>
      <w:r>
        <w:br/>
      </w:r>
      <w:r>
        <w:rPr>
          <w:rStyle w:val="VerbatimChar"/>
        </w:rPr>
        <w:t xml:space="preserve">      type: REAL</w:t>
      </w:r>
      <w:r>
        <w:br/>
      </w:r>
      <w:r>
        <w:rPr>
          <w:rStyle w:val="VerbatimChar"/>
        </w:rPr>
        <w:t xml:space="preserve">    }</w:t>
      </w:r>
      <w:r>
        <w:br/>
      </w:r>
      <w:r>
        <w:rPr>
          <w:rStyle w:val="VerbatimChar"/>
        </w:rPr>
        <w:t xml:space="preserve">  }</w:t>
      </w:r>
      <w:r>
        <w:br/>
      </w:r>
      <w:r>
        <w:rPr>
          <w:rStyle w:val="VerbatimChar"/>
        </w:rPr>
        <w:t xml:space="preserve">  models {</w:t>
      </w:r>
      <w:r>
        <w:br/>
      </w:r>
      <w:r>
        <w:rPr>
          <w:rStyle w:val="VerbatimChar"/>
        </w:rPr>
        <w:t xml:space="preserve">    model_id: "example-simulation-3"</w:t>
      </w:r>
      <w:r>
        <w:br/>
      </w:r>
      <w:r>
        <w:rPr>
          <w:rStyle w:val="VerbatimChar"/>
        </w:rPr>
        <w:t xml:space="preserve">    model_name: "Example Simulation #3"</w:t>
      </w:r>
      <w:r>
        <w:br/>
      </w:r>
      <w:r>
        <w:rPr>
          <w:rStyle w:val="VerbatimChar"/>
        </w:rPr>
        <w:t xml:space="preserve">    model_uri: "http://esda.nrel.gov/examples/simulation-3"</w:t>
      </w:r>
      <w:r>
        <w:br/>
      </w:r>
      <w:r>
        <w:rPr>
          <w:rStyle w:val="VerbatimChar"/>
        </w:rPr>
        <w:t xml:space="preserve">    variables {</w:t>
      </w:r>
      <w:r>
        <w:br/>
      </w:r>
      <w:r>
        <w:rPr>
          <w:rStyle w:val="VerbatimChar"/>
        </w:rPr>
        <w:t xml:space="preserve">      var_id: 0</w:t>
      </w:r>
      <w:r>
        <w:br/>
      </w:r>
      <w:r>
        <w:rPr>
          <w:rStyle w:val="VerbatimChar"/>
        </w:rPr>
        <w:t xml:space="preserve">      var_name: "Input"</w:t>
      </w:r>
      <w:r>
        <w:br/>
      </w:r>
      <w:r>
        <w:rPr>
          <w:rStyle w:val="VerbatimChar"/>
        </w:rPr>
        <w:t xml:space="preserve">      type: REAL</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var_name: "Time"</w:t>
      </w:r>
      <w:r>
        <w:br/>
      </w:r>
      <w:r>
        <w:rPr>
          <w:rStyle w:val="VerbatimChar"/>
        </w:rPr>
        <w:t xml:space="preserve">      type: REAL</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var_name: "Value"</w:t>
      </w:r>
      <w:r>
        <w:br/>
      </w:r>
      <w:r>
        <w:rPr>
          <w:rStyle w:val="VerbatimChar"/>
        </w:rPr>
        <w:t xml:space="preserve">      type: REAL</w:t>
      </w:r>
      <w:r>
        <w:br/>
      </w:r>
      <w:r>
        <w:rPr>
          <w:rStyle w:val="VerbatimChar"/>
        </w:rPr>
        <w:t xml:space="preserve">    }</w:t>
      </w:r>
      <w:r>
        <w:br/>
      </w:r>
      <w:r>
        <w:rPr>
          <w:rStyle w:val="VerbatimChar"/>
        </w:rPr>
        <w:t xml:space="preserve">    inputs {</w:t>
      </w:r>
      <w:r>
        <w:br/>
      </w:r>
      <w:r>
        <w:rPr>
          <w:rStyle w:val="VerbatimChar"/>
        </w:rPr>
        <w:t xml:space="preserve">      var_id: 0</w:t>
      </w:r>
      <w:r>
        <w:br/>
      </w:r>
      <w:r>
        <w:rPr>
          <w:rStyle w:val="VerbatimChar"/>
        </w:rPr>
        <w:t xml:space="preserve">      interval {</w:t>
      </w:r>
      <w:r>
        <w:br/>
      </w:r>
      <w:r>
        <w:rPr>
          <w:rStyle w:val="VerbatimChar"/>
        </w:rPr>
        <w:t xml:space="preserve">        first_value: 0</w:t>
      </w:r>
      <w:r>
        <w:br/>
      </w:r>
      <w:r>
        <w:rPr>
          <w:rStyle w:val="VerbatimChar"/>
        </w:rPr>
        <w:t xml:space="preserve">        second_value: 100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E218C5" w:rsidRDefault="004172F6">
      <w:pPr>
        <w:pStyle w:val="FirstParagraph"/>
      </w:pPr>
      <w:r>
        <w:t xml:space="preserve">Note that the response above is tagged with the same </w:t>
      </w:r>
      <w:r>
        <w:rPr>
          <w:rStyle w:val="VerbatimChar"/>
        </w:rPr>
        <w:t>id</w:t>
      </w:r>
      <w:r>
        <w:t xml:space="preserve"> as the request: this allows the client to correlate responses with the particular requests it makes. Next the user might request three records from the first model:</w:t>
      </w:r>
    </w:p>
    <w:p w:rsidR="00E218C5" w:rsidRDefault="004172F6">
      <w:pPr>
        <w:pStyle w:val="SourceCode"/>
      </w:pPr>
      <w:r>
        <w:rPr>
          <w:rStyle w:val="VerbatimChar"/>
        </w:rPr>
        <w:t>version: 4</w:t>
      </w:r>
      <w:r>
        <w:br/>
      </w:r>
      <w:r>
        <w:rPr>
          <w:rStyle w:val="VerbatimChar"/>
        </w:rPr>
        <w:t>id: 2</w:t>
      </w:r>
      <w:r>
        <w:br/>
      </w:r>
      <w:r>
        <w:rPr>
          <w:rStyle w:val="VerbatimChar"/>
        </w:rPr>
        <w:t>records_data {</w:t>
      </w:r>
      <w:r>
        <w:br/>
      </w:r>
      <w:r>
        <w:rPr>
          <w:rStyle w:val="VerbatimChar"/>
        </w:rPr>
        <w:t xml:space="preserve">  model_id: "example-model-1"</w:t>
      </w:r>
      <w:r>
        <w:br/>
      </w:r>
      <w:r>
        <w:rPr>
          <w:rStyle w:val="VerbatimChar"/>
        </w:rPr>
        <w:t xml:space="preserve">  max_records: 3</w:t>
      </w:r>
      <w:r>
        <w:br/>
      </w:r>
      <w:r>
        <w:rPr>
          <w:rStyle w:val="VerbatimChar"/>
        </w:rPr>
        <w:t>}</w:t>
      </w:r>
    </w:p>
    <w:p w:rsidR="00E218C5" w:rsidRDefault="004172F6">
      <w:pPr>
        <w:pStyle w:val="FirstParagraph"/>
      </w:pPr>
      <w:r>
        <w:t>The record data might be returned as two chunks, where the first chunk is</w:t>
      </w:r>
    </w:p>
    <w:p w:rsidR="00E218C5" w:rsidRDefault="004172F6">
      <w:pPr>
        <w:pStyle w:val="SourceCode"/>
      </w:pPr>
      <w:r>
        <w:rPr>
          <w:rStyle w:val="VerbatimChar"/>
        </w:rPr>
        <w:t>version: 4</w:t>
      </w:r>
      <w:r>
        <w:br/>
      </w:r>
      <w:r>
        <w:rPr>
          <w:rStyle w:val="VerbatimChar"/>
        </w:rPr>
        <w:t>id: 2</w:t>
      </w:r>
      <w:r>
        <w:br/>
      </w:r>
      <w:r>
        <w:rPr>
          <w:rStyle w:val="VerbatimChar"/>
        </w:rPr>
        <w:t>chunk_id: 1</w:t>
      </w:r>
      <w:r>
        <w:br/>
      </w:r>
      <w:r>
        <w:rPr>
          <w:rStyle w:val="VerbatimChar"/>
        </w:rPr>
        <w:t>next_chunk_id: 2</w:t>
      </w:r>
      <w:r>
        <w:br/>
      </w:r>
      <w:r>
        <w:rPr>
          <w:rStyle w:val="VerbatimChar"/>
        </w:rPr>
        <w:t>data {</w:t>
      </w:r>
      <w:r>
        <w:br/>
      </w:r>
      <w:r>
        <w:rPr>
          <w:rStyle w:val="VerbatimChar"/>
        </w:rPr>
        <w:t xml:space="preserve">  list {</w:t>
      </w:r>
      <w:r>
        <w:br/>
      </w:r>
      <w:r>
        <w:rPr>
          <w:rStyle w:val="VerbatimChar"/>
        </w:rPr>
        <w:t xml:space="preserve">    records {</w:t>
      </w:r>
      <w:r>
        <w:br/>
      </w:r>
      <w:r>
        <w:rPr>
          <w:rStyle w:val="VerbatimChar"/>
        </w:rPr>
        <w:t xml:space="preserve">      record_id: 10</w:t>
      </w:r>
      <w:r>
        <w:br/>
      </w:r>
      <w:r>
        <w:rPr>
          <w:rStyle w:val="VerbatimChar"/>
        </w:rPr>
        <w:t xml:space="preserve">      variables {</w:t>
      </w:r>
      <w:r>
        <w:br/>
      </w:r>
      <w:r>
        <w:rPr>
          <w:rStyle w:val="VerbatimChar"/>
        </w:rPr>
        <w:t xml:space="preserve">        var_id: 0</w:t>
      </w:r>
      <w:r>
        <w:br/>
      </w:r>
      <w:r>
        <w:rPr>
          <w:rStyle w:val="VerbatimChar"/>
        </w:rPr>
        <w:t xml:space="preserve">        value: 10.5</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-5</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"first"</w:t>
      </w:r>
      <w:r>
        <w:br/>
      </w:r>
      <w:r>
        <w:rPr>
          <w:rStyle w:val="VerbatimChar"/>
        </w:rPr>
        <w:t xml:space="preserve">      }</w:t>
      </w:r>
      <w:r>
        <w:br/>
      </w:r>
      <w:r>
        <w:rPr>
          <w:rStyle w:val="VerbatimChar"/>
        </w:rPr>
        <w:t xml:space="preserve">    }</w:t>
      </w:r>
      <w:r>
        <w:br/>
      </w:r>
      <w:r>
        <w:rPr>
          <w:rStyle w:val="VerbatimChar"/>
        </w:rPr>
        <w:t xml:space="preserve">    records {</w:t>
      </w:r>
      <w:r>
        <w:br/>
      </w:r>
      <w:r>
        <w:rPr>
          <w:rStyle w:val="VerbatimChar"/>
        </w:rPr>
        <w:t xml:space="preserve">      record_id: 20</w:t>
      </w:r>
      <w:r>
        <w:br/>
      </w:r>
      <w:r>
        <w:rPr>
          <w:rStyle w:val="VerbatimChar"/>
        </w:rPr>
        <w:t xml:space="preserve">      variables {</w:t>
      </w:r>
      <w:r>
        <w:br/>
      </w:r>
      <w:r>
        <w:rPr>
          <w:rStyle w:val="VerbatimChar"/>
        </w:rPr>
        <w:t xml:space="preserve">        var_id: 0</w:t>
      </w:r>
      <w:r>
        <w:br/>
      </w:r>
      <w:r>
        <w:rPr>
          <w:rStyle w:val="VerbatimChar"/>
        </w:rPr>
        <w:t xml:space="preserve">        value: 99.2</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108</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"second"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E218C5" w:rsidRDefault="004172F6">
      <w:pPr>
        <w:pStyle w:val="FirstParagraph"/>
      </w:pPr>
      <w:r>
        <w:t>and the last chunk is:</w:t>
      </w:r>
    </w:p>
    <w:p w:rsidR="00E218C5" w:rsidRDefault="004172F6">
      <w:pPr>
        <w:pStyle w:val="SourceCode"/>
      </w:pPr>
      <w:r>
        <w:rPr>
          <w:rStyle w:val="VerbatimChar"/>
        </w:rPr>
        <w:t>version: 4</w:t>
      </w:r>
      <w:r>
        <w:br/>
      </w:r>
      <w:r>
        <w:rPr>
          <w:rStyle w:val="VerbatimChar"/>
        </w:rPr>
        <w:t>id: 2</w:t>
      </w:r>
      <w:r>
        <w:br/>
      </w:r>
      <w:r>
        <w:rPr>
          <w:rStyle w:val="VerbatimChar"/>
        </w:rPr>
        <w:t>chunk_id: 2</w:t>
      </w:r>
      <w:r>
        <w:br/>
      </w:r>
      <w:r>
        <w:rPr>
          <w:rStyle w:val="VerbatimChar"/>
        </w:rPr>
        <w:t>next_chunk_id: 0</w:t>
      </w:r>
      <w:r>
        <w:br/>
      </w:r>
      <w:r>
        <w:rPr>
          <w:rStyle w:val="VerbatimChar"/>
        </w:rPr>
        <w:t>data {</w:t>
      </w:r>
      <w:r>
        <w:br/>
      </w:r>
      <w:r>
        <w:rPr>
          <w:rStyle w:val="VerbatimChar"/>
        </w:rPr>
        <w:t xml:space="preserve">  list {</w:t>
      </w:r>
      <w:r>
        <w:br/>
      </w:r>
      <w:r>
        <w:rPr>
          <w:rStyle w:val="VerbatimChar"/>
        </w:rPr>
        <w:t xml:space="preserve">    records {</w:t>
      </w:r>
      <w:r>
        <w:br/>
      </w:r>
      <w:r>
        <w:rPr>
          <w:rStyle w:val="VerbatimChar"/>
        </w:rPr>
        <w:t xml:space="preserve">      record_id: 30</w:t>
      </w:r>
      <w:r>
        <w:br/>
      </w:r>
      <w:r>
        <w:rPr>
          <w:rStyle w:val="VerbatimChar"/>
        </w:rPr>
        <w:t xml:space="preserve">      variables {</w:t>
      </w:r>
      <w:r>
        <w:br/>
      </w:r>
      <w:r>
        <w:rPr>
          <w:rStyle w:val="VerbatimChar"/>
        </w:rPr>
        <w:t xml:space="preserve">        var_id: 0</w:t>
      </w:r>
      <w:r>
        <w:br/>
      </w:r>
      <w:r>
        <w:rPr>
          <w:rStyle w:val="VerbatimChar"/>
        </w:rPr>
        <w:t xml:space="preserve">        value: -15.7</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30</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"third"</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E218C5" w:rsidRDefault="004172F6">
      <w:pPr>
        <w:pStyle w:val="Heading2"/>
      </w:pPr>
      <w:bookmarkStart w:id="15" w:name="dynamic-data"/>
      <w:bookmarkStart w:id="16" w:name="_Toc479746626"/>
      <w:bookmarkEnd w:id="15"/>
      <w:r>
        <w:t>Dynamic Data</w:t>
      </w:r>
      <w:bookmarkEnd w:id="16"/>
    </w:p>
    <w:p w:rsidR="00E218C5" w:rsidRDefault="004172F6">
      <w:pPr>
        <w:pStyle w:val="FirstParagraph"/>
      </w:pPr>
      <w:r>
        <w:t>As shown in the following figure retrieving data from a dynamic source proceeds quite similarly to retrieving data from a static source. The only essential difference is that the server repeatedly sends additional responses containing new data, until a request to cancel is sent:</w:t>
      </w:r>
    </w:p>
    <w:p w:rsidR="00E218C5" w:rsidRDefault="004172F6">
      <w:pPr>
        <w:pStyle w:val="FigurewithCaption"/>
      </w:pPr>
      <w:r>
        <w:rPr>
          <w:noProof/>
        </w:rPr>
        <w:drawing>
          <wp:inline distT="0" distB="0" distL="0" distR="0">
            <wp:extent cx="5334000" cy="5285105"/>
            <wp:effectExtent l="0" t="0" r="0" b="0"/>
            <wp:docPr id="3" name="Picture" descr="Visualizing data from a dynamic source using the ESDA Records API."/>
            <wp:cNvGraphicFramePr/>
            <a:graphic xmlns:a="http://schemas.openxmlformats.org/drawingml/2006/main">
              <a:graphicData uri="http://schemas.openxmlformats.org/drawingml/2006/picture">
                <pic:pic xmlns:pic="http://schemas.openxmlformats.org/drawingml/2006/picture">
                  <pic:nvPicPr>
                    <pic:cNvPr id="0" name="Picture" descr="dynamic-data-rpc.mermaid.png"/>
                    <pic:cNvPicPr>
                      <a:picLocks noChangeAspect="1" noChangeArrowheads="1"/>
                    </pic:cNvPicPr>
                  </pic:nvPicPr>
                  <pic:blipFill>
                    <a:blip r:embed="rId9"/>
                    <a:stretch>
                      <a:fillRect/>
                    </a:stretch>
                  </pic:blipFill>
                  <pic:spPr bwMode="auto">
                    <a:xfrm>
                      <a:off x="0" y="0"/>
                      <a:ext cx="5334000" cy="5285105"/>
                    </a:xfrm>
                    <a:prstGeom prst="rect">
                      <a:avLst/>
                    </a:prstGeom>
                    <a:noFill/>
                    <a:ln w="9525">
                      <a:noFill/>
                      <a:headEnd/>
                      <a:tailEnd/>
                    </a:ln>
                  </pic:spPr>
                </pic:pic>
              </a:graphicData>
            </a:graphic>
          </wp:inline>
        </w:drawing>
      </w:r>
    </w:p>
    <w:p w:rsidR="00E218C5" w:rsidRDefault="004172F6">
      <w:pPr>
        <w:pStyle w:val="ImageCaption"/>
      </w:pPr>
      <w:r>
        <w:t>Visualizing data from a dynamic source using the ESDA Records API.</w:t>
      </w:r>
    </w:p>
    <w:p w:rsidR="00E218C5" w:rsidRDefault="004172F6">
      <w:pPr>
        <w:pStyle w:val="BodyText"/>
      </w:pPr>
      <w:r>
        <w:t xml:space="preserve">When requesting dynamic data, it is advisable to set the </w:t>
      </w:r>
      <w:r>
        <w:rPr>
          <w:rStyle w:val="VerbatimChar"/>
        </w:rPr>
        <w:t>subscribe</w:t>
      </w:r>
      <w:r>
        <w:t xml:space="preserve"> flag in the request for data:</w:t>
      </w:r>
    </w:p>
    <w:p w:rsidR="00E218C5" w:rsidRDefault="004172F6">
      <w:pPr>
        <w:pStyle w:val="SourceCode"/>
      </w:pPr>
      <w:r>
        <w:rPr>
          <w:rStyle w:val="VerbatimChar"/>
        </w:rPr>
        <w:t>version: 4</w:t>
      </w:r>
      <w:r>
        <w:br/>
      </w:r>
      <w:r>
        <w:rPr>
          <w:rStyle w:val="VerbatimChar"/>
        </w:rPr>
        <w:t>id: 2</w:t>
      </w:r>
      <w:r>
        <w:br/>
      </w:r>
      <w:r>
        <w:rPr>
          <w:rStyle w:val="VerbatimChar"/>
        </w:rPr>
        <w:t>subscribe: true</w:t>
      </w:r>
      <w:r>
        <w:br/>
      </w:r>
      <w:r>
        <w:rPr>
          <w:rStyle w:val="VerbatimChar"/>
        </w:rPr>
        <w:t>records_data {</w:t>
      </w:r>
      <w:r>
        <w:br/>
      </w:r>
      <w:r>
        <w:rPr>
          <w:rStyle w:val="VerbatimChar"/>
        </w:rPr>
        <w:t xml:space="preserve">  model_id: "example-model-2"</w:t>
      </w:r>
      <w:r>
        <w:br/>
      </w:r>
      <w:r>
        <w:rPr>
          <w:rStyle w:val="VerbatimChar"/>
        </w:rPr>
        <w:t>}</w:t>
      </w:r>
    </w:p>
    <w:p w:rsidR="00E218C5" w:rsidRDefault="004172F6">
      <w:pPr>
        <w:pStyle w:val="FirstParagraph"/>
      </w:pPr>
      <w:r>
        <w:t xml:space="preserve">The </w:t>
      </w:r>
      <w:hyperlink w:anchor="EsdaRecords.RequestCancel">
        <w:r>
          <w:rPr>
            <w:rStyle w:val="Hyperlink"/>
          </w:rPr>
          <w:t>RequestCancel</w:t>
        </w:r>
      </w:hyperlink>
      <w:r>
        <w:t xml:space="preserve"> message is the </w:t>
      </w:r>
      <w:r>
        <w:rPr>
          <w:rStyle w:val="VerbatimChar"/>
        </w:rPr>
        <w:t>cancel</w:t>
      </w:r>
      <w:r>
        <w:t xml:space="preserve"> field </w:t>
      </w:r>
      <w:hyperlink w:anchor="EsdaRecords.Request">
        <w:r>
          <w:rPr>
            <w:rStyle w:val="Hyperlink"/>
          </w:rPr>
          <w:t>Request</w:t>
        </w:r>
      </w:hyperlink>
      <w:r>
        <w:t xml:space="preserve"> and must include the </w:t>
      </w:r>
      <w:r>
        <w:rPr>
          <w:rStyle w:val="VerbatimChar"/>
        </w:rPr>
        <w:t>id</w:t>
      </w:r>
      <w:r>
        <w:t xml:space="preserve"> of the request to be cancelled:</w:t>
      </w:r>
    </w:p>
    <w:p w:rsidR="00E218C5" w:rsidRDefault="004172F6">
      <w:pPr>
        <w:pStyle w:val="SourceCode"/>
      </w:pPr>
      <w:r>
        <w:rPr>
          <w:rStyle w:val="VerbatimChar"/>
        </w:rPr>
        <w:t>version: 4</w:t>
      </w:r>
      <w:r>
        <w:br/>
      </w:r>
      <w:r>
        <w:rPr>
          <w:rStyle w:val="VerbatimChar"/>
        </w:rPr>
        <w:t>cancel {</w:t>
      </w:r>
      <w:r>
        <w:br/>
      </w:r>
      <w:r>
        <w:rPr>
          <w:rStyle w:val="VerbatimChar"/>
        </w:rPr>
        <w:t xml:space="preserve">  id: 2</w:t>
      </w:r>
      <w:r>
        <w:br/>
      </w:r>
      <w:r>
        <w:rPr>
          <w:rStyle w:val="VerbatimChar"/>
        </w:rPr>
        <w:t>}</w:t>
      </w:r>
    </w:p>
    <w:p w:rsidR="00E218C5" w:rsidRDefault="004172F6">
      <w:pPr>
        <w:pStyle w:val="Heading2"/>
      </w:pPr>
      <w:bookmarkStart w:id="17" w:name="simulations"/>
      <w:bookmarkStart w:id="18" w:name="_Toc479746627"/>
      <w:bookmarkEnd w:id="17"/>
      <w:r>
        <w:t>Simulations</w:t>
      </w:r>
      <w:bookmarkEnd w:id="18"/>
    </w:p>
    <w:p w:rsidR="00E218C5" w:rsidRDefault="004172F6">
      <w:pPr>
        <w:pStyle w:val="FirstParagraph"/>
      </w:pPr>
      <w:r>
        <w:t xml:space="preserve">The model </w:t>
      </w:r>
      <w:r>
        <w:rPr>
          <w:rStyle w:val="VerbatimChar"/>
        </w:rPr>
        <w:t>Example Simulation #3</w:t>
      </w:r>
      <w:r>
        <w:t xml:space="preserve"> in the Static Data use case is a simulation model, as evidenced by the presence of the </w:t>
      </w:r>
      <w:r>
        <w:rPr>
          <w:rStyle w:val="VerbatimChar"/>
        </w:rPr>
        <w:t>inputs</w:t>
      </w:r>
      <w:r>
        <w:t xml:space="preserve"> field in its metadata. The following figure shows a typical interaction with a simulation-based model via the Records API.</w:t>
      </w:r>
    </w:p>
    <w:p w:rsidR="00E218C5" w:rsidRDefault="004172F6">
      <w:pPr>
        <w:pStyle w:val="FigurewithCaption"/>
      </w:pPr>
      <w:r>
        <w:rPr>
          <w:noProof/>
        </w:rPr>
        <w:drawing>
          <wp:inline distT="0" distB="0" distL="0" distR="0">
            <wp:extent cx="5334000" cy="3960494"/>
            <wp:effectExtent l="0" t="0" r="0" b="0"/>
            <wp:docPr id="4" name="Picture" descr="Steering and visualizing simulation results using the ESDA Records API."/>
            <wp:cNvGraphicFramePr/>
            <a:graphic xmlns:a="http://schemas.openxmlformats.org/drawingml/2006/main">
              <a:graphicData uri="http://schemas.openxmlformats.org/drawingml/2006/picture">
                <pic:pic xmlns:pic="http://schemas.openxmlformats.org/drawingml/2006/picture">
                  <pic:nvPicPr>
                    <pic:cNvPr id="0" name="Picture" descr="simulation-rpc.mermaid.png"/>
                    <pic:cNvPicPr>
                      <a:picLocks noChangeAspect="1" noChangeArrowheads="1"/>
                    </pic:cNvPicPr>
                  </pic:nvPicPr>
                  <pic:blipFill>
                    <a:blip r:embed="rId10"/>
                    <a:stretch>
                      <a:fillRect/>
                    </a:stretch>
                  </pic:blipFill>
                  <pic:spPr bwMode="auto">
                    <a:xfrm>
                      <a:off x="0" y="0"/>
                      <a:ext cx="5334000" cy="3960494"/>
                    </a:xfrm>
                    <a:prstGeom prst="rect">
                      <a:avLst/>
                    </a:prstGeom>
                    <a:noFill/>
                    <a:ln w="9525">
                      <a:noFill/>
                      <a:headEnd/>
                      <a:tailEnd/>
                    </a:ln>
                  </pic:spPr>
                </pic:pic>
              </a:graphicData>
            </a:graphic>
          </wp:inline>
        </w:drawing>
      </w:r>
    </w:p>
    <w:p w:rsidR="00E218C5" w:rsidRDefault="004172F6">
      <w:pPr>
        <w:pStyle w:val="ImageCaption"/>
      </w:pPr>
      <w:r>
        <w:t>Steering and visualizing simulation results using the ESDA Records API.</w:t>
      </w:r>
    </w:p>
    <w:p w:rsidR="00E218C5" w:rsidRDefault="004172F6">
      <w:pPr>
        <w:pStyle w:val="BodyText"/>
      </w:pPr>
      <w:r>
        <w:t xml:space="preserve">The </w:t>
      </w:r>
      <w:hyperlink w:anchor="EsdaRecords.RequestWork">
        <w:r>
          <w:rPr>
            <w:rStyle w:val="Hyperlink"/>
          </w:rPr>
          <w:t>RequestWork</w:t>
        </w:r>
      </w:hyperlink>
      <w:r>
        <w:t xml:space="preserve"> message, which is contained in the </w:t>
      </w:r>
      <w:r>
        <w:rPr>
          <w:rStyle w:val="VerbatimChar"/>
        </w:rPr>
        <w:t>work</w:t>
      </w:r>
      <w:r>
        <w:t xml:space="preserve"> field of a </w:t>
      </w:r>
      <w:hyperlink w:anchor="EsdaRecords.Request">
        <w:r>
          <w:rPr>
            <w:rStyle w:val="Hyperlink"/>
          </w:rPr>
          <w:t>Request</w:t>
        </w:r>
      </w:hyperlink>
      <w:r>
        <w:t>, specifies the input for a simulation to be run:</w:t>
      </w:r>
    </w:p>
    <w:p w:rsidR="00E218C5" w:rsidRDefault="004172F6">
      <w:pPr>
        <w:pStyle w:val="SourceCode"/>
      </w:pPr>
      <w:r>
        <w:rPr>
          <w:rStyle w:val="VerbatimChar"/>
        </w:rPr>
        <w:t>version: 4</w:t>
      </w:r>
      <w:r>
        <w:br/>
      </w:r>
      <w:r>
        <w:rPr>
          <w:rStyle w:val="VerbatimChar"/>
        </w:rPr>
        <w:t>id: 3</w:t>
      </w:r>
      <w:r>
        <w:br/>
      </w:r>
      <w:r>
        <w:rPr>
          <w:rStyle w:val="VerbatimChar"/>
        </w:rPr>
        <w:t>work {</w:t>
      </w:r>
      <w:r>
        <w:br/>
      </w:r>
      <w:r>
        <w:rPr>
          <w:rStyle w:val="VerbatimChar"/>
        </w:rPr>
        <w:t xml:space="preserve">  model_id: "example-simulation-3"</w:t>
      </w:r>
      <w:r>
        <w:br/>
      </w:r>
      <w:r>
        <w:rPr>
          <w:rStyle w:val="VerbatimChar"/>
        </w:rPr>
        <w:t xml:space="preserve">  inputs {</w:t>
      </w:r>
      <w:r>
        <w:br/>
      </w:r>
      <w:r>
        <w:rPr>
          <w:rStyle w:val="VerbatimChar"/>
        </w:rPr>
        <w:t xml:space="preserve">    var_id: 0</w:t>
      </w:r>
      <w:r>
        <w:br/>
      </w:r>
      <w:r>
        <w:rPr>
          <w:rStyle w:val="VerbatimChar"/>
        </w:rPr>
        <w:t xml:space="preserve">    value: 50</w:t>
      </w:r>
      <w:r>
        <w:br/>
      </w:r>
      <w:r>
        <w:rPr>
          <w:rStyle w:val="VerbatimChar"/>
        </w:rPr>
        <w:t xml:space="preserve">  }</w:t>
      </w:r>
      <w:r>
        <w:br/>
      </w:r>
      <w:r>
        <w:rPr>
          <w:rStyle w:val="VerbatimChar"/>
        </w:rPr>
        <w:t>}</w:t>
      </w:r>
    </w:p>
    <w:p w:rsidR="00E218C5" w:rsidRDefault="004172F6">
      <w:pPr>
        <w:pStyle w:val="FirstParagraph"/>
      </w:pPr>
      <w:r>
        <w:t>The response to this message will be data for the result of the simulation.</w:t>
      </w:r>
    </w:p>
    <w:p w:rsidR="00E218C5" w:rsidRDefault="004172F6">
      <w:pPr>
        <w:pStyle w:val="Heading2"/>
      </w:pPr>
      <w:bookmarkStart w:id="19" w:name="bookmarks"/>
      <w:bookmarkStart w:id="20" w:name="_Toc479746628"/>
      <w:bookmarkEnd w:id="19"/>
      <w:r>
        <w:t>Bookmarks</w:t>
      </w:r>
      <w:bookmarkEnd w:id="20"/>
    </w:p>
    <w:p w:rsidR="00E218C5" w:rsidRDefault="004172F6">
      <w:pPr>
        <w:pStyle w:val="FirstParagraph"/>
      </w:pPr>
      <w:r>
        <w:t>Once data from a model is loaded, it may be bookmarked. One simply supplies a description of the data to be bookmarked. Bookmarks can be listed and loaded, as shown in the following figure.</w:t>
      </w:r>
    </w:p>
    <w:p w:rsidR="00E218C5" w:rsidRDefault="004172F6">
      <w:pPr>
        <w:pStyle w:val="FigurewithCaption"/>
      </w:pPr>
      <w:r>
        <w:rPr>
          <w:noProof/>
        </w:rPr>
        <w:drawing>
          <wp:inline distT="0" distB="0" distL="0" distR="0">
            <wp:extent cx="5334000" cy="4404995"/>
            <wp:effectExtent l="0" t="0" r="0" b="0"/>
            <wp:docPr id="5" name="Picture" descr="Creating and retrieving a bookmark and its associated data."/>
            <wp:cNvGraphicFramePr/>
            <a:graphic xmlns:a="http://schemas.openxmlformats.org/drawingml/2006/main">
              <a:graphicData uri="http://schemas.openxmlformats.org/drawingml/2006/picture">
                <pic:pic xmlns:pic="http://schemas.openxmlformats.org/drawingml/2006/picture">
                  <pic:nvPicPr>
                    <pic:cNvPr id="0" name="Picture" descr="bookmarking.mermaid.png"/>
                    <pic:cNvPicPr>
                      <a:picLocks noChangeAspect="1" noChangeArrowheads="1"/>
                    </pic:cNvPicPr>
                  </pic:nvPicPr>
                  <pic:blipFill>
                    <a:blip r:embed="rId11"/>
                    <a:stretch>
                      <a:fillRect/>
                    </a:stretch>
                  </pic:blipFill>
                  <pic:spPr bwMode="auto">
                    <a:xfrm>
                      <a:off x="0" y="0"/>
                      <a:ext cx="5334000" cy="4404995"/>
                    </a:xfrm>
                    <a:prstGeom prst="rect">
                      <a:avLst/>
                    </a:prstGeom>
                    <a:noFill/>
                    <a:ln w="9525">
                      <a:noFill/>
                      <a:headEnd/>
                      <a:tailEnd/>
                    </a:ln>
                  </pic:spPr>
                </pic:pic>
              </a:graphicData>
            </a:graphic>
          </wp:inline>
        </w:drawing>
      </w:r>
    </w:p>
    <w:p w:rsidR="00E218C5" w:rsidRDefault="004172F6">
      <w:pPr>
        <w:pStyle w:val="ImageCaption"/>
      </w:pPr>
      <w:r>
        <w:t>Creating and retrieving a bookmark and its associated data.</w:t>
      </w:r>
    </w:p>
    <w:p w:rsidR="00E218C5" w:rsidRDefault="004172F6">
      <w:pPr>
        <w:pStyle w:val="BodyText"/>
      </w:pPr>
      <w:r>
        <w:t xml:space="preserve">To create a bookmark for a specific list of records, simply supply their record identifiers as part of a </w:t>
      </w:r>
      <w:hyperlink w:anchor="EsdaRecords.BoomarkMeta">
        <w:r>
          <w:rPr>
            <w:rStyle w:val="Hyperlink"/>
          </w:rPr>
          <w:t>BookmarkMeta</w:t>
        </w:r>
      </w:hyperlink>
      <w:r>
        <w:t xml:space="preserve"> message in the </w:t>
      </w:r>
      <w:r>
        <w:rPr>
          <w:rStyle w:val="VerbatimChar"/>
        </w:rPr>
        <w:t>save_bookmark</w:t>
      </w:r>
      <w:r>
        <w:t xml:space="preserve"> field of </w:t>
      </w:r>
      <w:hyperlink w:anchor="EsdaRecords.Request">
        <w:r>
          <w:rPr>
            <w:rStyle w:val="Hyperlink"/>
          </w:rPr>
          <w:t>Request</w:t>
        </w:r>
      </w:hyperlink>
      <w:r>
        <w:t>:</w:t>
      </w:r>
    </w:p>
    <w:p w:rsidR="00E218C5" w:rsidRDefault="004172F6">
      <w:pPr>
        <w:pStyle w:val="SourceCode"/>
      </w:pPr>
      <w:r>
        <w:rPr>
          <w:rStyle w:val="VerbatimChar"/>
        </w:rPr>
        <w:t>version: 4</w:t>
      </w:r>
      <w:r>
        <w:br/>
      </w:r>
      <w:r>
        <w:rPr>
          <w:rStyle w:val="VerbatimChar"/>
        </w:rPr>
        <w:t>id: 4</w:t>
      </w:r>
      <w:r>
        <w:br/>
      </w:r>
      <w:r>
        <w:rPr>
          <w:rStyle w:val="VerbatimChar"/>
        </w:rPr>
        <w:t>save_bookmark {</w:t>
      </w:r>
      <w:r>
        <w:br/>
      </w:r>
      <w:r>
        <w:rPr>
          <w:rStyle w:val="VerbatimChar"/>
        </w:rPr>
        <w:t xml:space="preserve">  model_id: "example-model-1"</w:t>
      </w:r>
      <w:r>
        <w:br/>
      </w:r>
      <w:r>
        <w:rPr>
          <w:rStyle w:val="VerbatimChar"/>
        </w:rPr>
        <w:t xml:space="preserve">  new_bookmark {</w:t>
      </w:r>
      <w:r>
        <w:br/>
      </w:r>
      <w:r>
        <w:rPr>
          <w:rStyle w:val="VerbatimChar"/>
        </w:rPr>
        <w:t xml:space="preserve">    bookmark_name: "Sample Bookmark"</w:t>
      </w:r>
      <w:r>
        <w:br/>
      </w:r>
      <w:r>
        <w:rPr>
          <w:rStyle w:val="VerbatimChar"/>
        </w:rPr>
        <w:t xml:space="preserve">    set {</w:t>
      </w:r>
      <w:r>
        <w:br/>
      </w:r>
      <w:r>
        <w:rPr>
          <w:rStyle w:val="VerbatimChar"/>
        </w:rPr>
        <w:t xml:space="preserve">      record_ids: 10</w:t>
      </w:r>
      <w:r>
        <w:br/>
      </w:r>
      <w:r>
        <w:rPr>
          <w:rStyle w:val="VerbatimChar"/>
        </w:rPr>
        <w:t xml:space="preserve">      record_ids: 30</w:t>
      </w:r>
      <w:r>
        <w:br/>
      </w:r>
      <w:r>
        <w:rPr>
          <w:rStyle w:val="VerbatimChar"/>
        </w:rPr>
        <w:t xml:space="preserve">    }</w:t>
      </w:r>
      <w:r>
        <w:br/>
      </w:r>
      <w:r>
        <w:rPr>
          <w:rStyle w:val="VerbatimChar"/>
        </w:rPr>
        <w:t xml:space="preserve">  }</w:t>
      </w:r>
      <w:r>
        <w:br/>
      </w:r>
      <w:r>
        <w:rPr>
          <w:rStyle w:val="VerbatimChar"/>
        </w:rPr>
        <w:t>}</w:t>
      </w:r>
    </w:p>
    <w:p w:rsidR="00E218C5" w:rsidRDefault="004172F6">
      <w:pPr>
        <w:pStyle w:val="FirstParagraph"/>
      </w:pPr>
      <w:r>
        <w:t xml:space="preserve">The response will be the same bookmark, but with the </w:t>
      </w:r>
      <w:r>
        <w:rPr>
          <w:rStyle w:val="VerbatimChar"/>
        </w:rPr>
        <w:t>bookmark_id</w:t>
      </w:r>
      <w:r>
        <w:t xml:space="preserve"> field added:</w:t>
      </w:r>
    </w:p>
    <w:p w:rsidR="00E218C5" w:rsidRDefault="004172F6">
      <w:pPr>
        <w:pStyle w:val="SourceCode"/>
      </w:pPr>
      <w:r>
        <w:rPr>
          <w:rStyle w:val="VerbatimChar"/>
        </w:rPr>
        <w:t>version: 4</w:t>
      </w:r>
      <w:r>
        <w:br/>
      </w:r>
      <w:r>
        <w:rPr>
          <w:rStyle w:val="VerbatimChar"/>
        </w:rPr>
        <w:t>id: 4</w:t>
      </w:r>
      <w:r>
        <w:br/>
      </w:r>
      <w:r>
        <w:rPr>
          <w:rStyle w:val="VerbatimChar"/>
        </w:rPr>
        <w:t>bookmarks {</w:t>
      </w:r>
      <w:r>
        <w:br/>
      </w:r>
      <w:r>
        <w:rPr>
          <w:rStyle w:val="VerbatimChar"/>
        </w:rPr>
        <w:t xml:space="preserve">  bookmark_metas {</w:t>
      </w:r>
      <w:r>
        <w:br/>
      </w:r>
      <w:r>
        <w:rPr>
          <w:rStyle w:val="VerbatimChar"/>
        </w:rPr>
        <w:t xml:space="preserve">    bookmark_id: "bookmark-1"</w:t>
      </w:r>
      <w:r>
        <w:br/>
      </w:r>
      <w:r>
        <w:rPr>
          <w:rStyle w:val="VerbatimChar"/>
        </w:rPr>
        <w:t xml:space="preserve">    bookmark_name: "Sample Bookmark"</w:t>
      </w:r>
      <w:r>
        <w:br/>
      </w:r>
      <w:r>
        <w:rPr>
          <w:rStyle w:val="VerbatimChar"/>
        </w:rPr>
        <w:t xml:space="preserve">    set {</w:t>
      </w:r>
      <w:r>
        <w:br/>
      </w:r>
      <w:r>
        <w:rPr>
          <w:rStyle w:val="VerbatimChar"/>
        </w:rPr>
        <w:t xml:space="preserve">      record_ids: 10</w:t>
      </w:r>
      <w:r>
        <w:br/>
      </w:r>
      <w:r>
        <w:rPr>
          <w:rStyle w:val="VerbatimChar"/>
        </w:rPr>
        <w:t xml:space="preserve">      record_ids: 30</w:t>
      </w:r>
      <w:r>
        <w:br/>
      </w:r>
      <w:r>
        <w:rPr>
          <w:rStyle w:val="VerbatimChar"/>
        </w:rPr>
        <w:t xml:space="preserve">    }</w:t>
      </w:r>
      <w:r>
        <w:br/>
      </w:r>
      <w:r>
        <w:rPr>
          <w:rStyle w:val="VerbatimChar"/>
        </w:rPr>
        <w:t xml:space="preserve">  }</w:t>
      </w:r>
      <w:r>
        <w:br/>
      </w:r>
      <w:r>
        <w:rPr>
          <w:rStyle w:val="VerbatimChar"/>
        </w:rPr>
        <w:t>}</w:t>
      </w:r>
    </w:p>
    <w:p w:rsidR="00E218C5" w:rsidRDefault="004172F6">
      <w:pPr>
        <w:pStyle w:val="FirstParagraph"/>
      </w:pPr>
      <w:r>
        <w:t>The user or another user can retrieve the records corresponding to the bookmark:</w:t>
      </w:r>
    </w:p>
    <w:p w:rsidR="00E218C5" w:rsidRDefault="004172F6">
      <w:pPr>
        <w:pStyle w:val="SourceCode"/>
      </w:pPr>
      <w:r>
        <w:rPr>
          <w:rStyle w:val="VerbatimChar"/>
        </w:rPr>
        <w:t>version: 4</w:t>
      </w:r>
      <w:r>
        <w:br/>
      </w:r>
      <w:r>
        <w:rPr>
          <w:rStyle w:val="VerbatimChar"/>
        </w:rPr>
        <w:t>id: 5</w:t>
      </w:r>
      <w:r>
        <w:br/>
      </w:r>
      <w:r>
        <w:rPr>
          <w:rStyle w:val="VerbatimChar"/>
        </w:rPr>
        <w:t>records_data {</w:t>
      </w:r>
      <w:r>
        <w:br/>
      </w:r>
      <w:r>
        <w:rPr>
          <w:rStyle w:val="VerbatimChar"/>
        </w:rPr>
        <w:t xml:space="preserve">  model_id: "example-model-1"</w:t>
      </w:r>
      <w:r>
        <w:br/>
      </w:r>
      <w:r>
        <w:rPr>
          <w:rStyle w:val="VerbatimChar"/>
        </w:rPr>
        <w:t xml:space="preserve">  bookmark_id: "bookmark-1"</w:t>
      </w:r>
      <w:r>
        <w:br/>
      </w:r>
      <w:r>
        <w:rPr>
          <w:rStyle w:val="VerbatimChar"/>
        </w:rPr>
        <w:t>}</w:t>
      </w:r>
    </w:p>
    <w:p w:rsidR="00E218C5" w:rsidRDefault="004172F6">
      <w:pPr>
        <w:pStyle w:val="FirstParagraph"/>
      </w:pPr>
      <w:r>
        <w:t>This will return precisely the bookmarked records:</w:t>
      </w:r>
    </w:p>
    <w:p w:rsidR="00E218C5" w:rsidRDefault="004172F6">
      <w:pPr>
        <w:pStyle w:val="SourceCode"/>
      </w:pPr>
      <w:r>
        <w:rPr>
          <w:rStyle w:val="VerbatimChar"/>
        </w:rPr>
        <w:t>version: 4</w:t>
      </w:r>
      <w:r>
        <w:br/>
      </w:r>
      <w:r>
        <w:rPr>
          <w:rStyle w:val="VerbatimChar"/>
        </w:rPr>
        <w:t>id: 5</w:t>
      </w:r>
      <w:r>
        <w:br/>
      </w:r>
      <w:r>
        <w:rPr>
          <w:rStyle w:val="VerbatimChar"/>
        </w:rPr>
        <w:t>data {</w:t>
      </w:r>
      <w:r>
        <w:br/>
      </w:r>
      <w:r>
        <w:rPr>
          <w:rStyle w:val="VerbatimChar"/>
        </w:rPr>
        <w:t xml:space="preserve">  list {</w:t>
      </w:r>
      <w:r>
        <w:br/>
      </w:r>
      <w:r>
        <w:rPr>
          <w:rStyle w:val="VerbatimChar"/>
        </w:rPr>
        <w:t xml:space="preserve">    records {</w:t>
      </w:r>
      <w:r>
        <w:br/>
      </w:r>
      <w:r>
        <w:rPr>
          <w:rStyle w:val="VerbatimChar"/>
        </w:rPr>
        <w:t xml:space="preserve">      record_id: 10</w:t>
      </w:r>
      <w:r>
        <w:br/>
      </w:r>
      <w:r>
        <w:rPr>
          <w:rStyle w:val="VerbatimChar"/>
        </w:rPr>
        <w:t xml:space="preserve">      variables {</w:t>
      </w:r>
      <w:r>
        <w:br/>
      </w:r>
      <w:r>
        <w:rPr>
          <w:rStyle w:val="VerbatimChar"/>
        </w:rPr>
        <w:t xml:space="preserve">        var_id: 0</w:t>
      </w:r>
      <w:r>
        <w:br/>
      </w:r>
      <w:r>
        <w:rPr>
          <w:rStyle w:val="VerbatimChar"/>
        </w:rPr>
        <w:t xml:space="preserve">        value: 10.5</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-5</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"first"</w:t>
      </w:r>
      <w:r>
        <w:br/>
      </w:r>
      <w:r>
        <w:rPr>
          <w:rStyle w:val="VerbatimChar"/>
        </w:rPr>
        <w:t xml:space="preserve">      }</w:t>
      </w:r>
      <w:r>
        <w:br/>
      </w:r>
      <w:r>
        <w:rPr>
          <w:rStyle w:val="VerbatimChar"/>
        </w:rPr>
        <w:t xml:space="preserve">    }</w:t>
      </w:r>
      <w:r>
        <w:br/>
      </w:r>
      <w:r>
        <w:rPr>
          <w:rStyle w:val="VerbatimChar"/>
        </w:rPr>
        <w:t xml:space="preserve">    records {</w:t>
      </w:r>
      <w:r>
        <w:br/>
      </w:r>
      <w:r>
        <w:rPr>
          <w:rStyle w:val="VerbatimChar"/>
        </w:rPr>
        <w:t xml:space="preserve">      record_id: 30</w:t>
      </w:r>
      <w:r>
        <w:br/>
      </w:r>
      <w:r>
        <w:rPr>
          <w:rStyle w:val="VerbatimChar"/>
        </w:rPr>
        <w:t xml:space="preserve">      variables {</w:t>
      </w:r>
      <w:r>
        <w:br/>
      </w:r>
      <w:r>
        <w:rPr>
          <w:rStyle w:val="VerbatimChar"/>
        </w:rPr>
        <w:t xml:space="preserve">        var_id: 0</w:t>
      </w:r>
      <w:r>
        <w:br/>
      </w:r>
      <w:r>
        <w:rPr>
          <w:rStyle w:val="VerbatimChar"/>
        </w:rPr>
        <w:t xml:space="preserve">        value: -15.7</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30</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"third"</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E218C5" w:rsidRDefault="004172F6">
      <w:pPr>
        <w:pStyle w:val="Heading2"/>
      </w:pPr>
      <w:bookmarkStart w:id="21" w:name="filtering"/>
      <w:bookmarkStart w:id="22" w:name="_Toc479746629"/>
      <w:bookmarkEnd w:id="21"/>
      <w:r>
        <w:t>Filtering</w:t>
      </w:r>
      <w:bookmarkEnd w:id="22"/>
    </w:p>
    <w:p w:rsidR="00E218C5" w:rsidRDefault="004172F6">
      <w:pPr>
        <w:pStyle w:val="FirstParagraph"/>
      </w:pPr>
      <w:r>
        <w:t xml:space="preserve">Filtering records can be used to select particular records for retrieval, via the </w:t>
      </w:r>
      <w:hyperlink w:anchor="EsdaRecords.RequestRecordsData">
        <w:r>
          <w:rPr>
            <w:rStyle w:val="Hyperlink"/>
          </w:rPr>
          <w:t>RequestRecordsData</w:t>
        </w:r>
      </w:hyperlink>
      <w:r>
        <w:t xml:space="preserve"> message, or in defining bookmarks, via the </w:t>
      </w:r>
      <w:hyperlink w:anchor="EsdaRecords.BookmarkMeta">
        <w:r>
          <w:rPr>
            <w:rStyle w:val="Hyperlink"/>
          </w:rPr>
          <w:t>BookmarkMeta</w:t>
        </w:r>
      </w:hyperlink>
      <w:r>
        <w:t xml:space="preserve"> message. The filtering of records is accomplished through expressions, </w:t>
      </w:r>
      <w:hyperlink w:anchor="EsdaRecords.FilterExpression">
        <w:r>
          <w:rPr>
            <w:rStyle w:val="Hyperlink"/>
          </w:rPr>
          <w:t>FilterExpression</w:t>
        </w:r>
      </w:hyperlink>
      <w:r>
        <w:t xml:space="preserve">, combining values for variables, </w:t>
      </w:r>
      <w:hyperlink w:anchor="EsdaRecords.DomainMeta">
        <w:r>
          <w:rPr>
            <w:rStyle w:val="Hyperlink"/>
          </w:rPr>
          <w:t>DomainMeta</w:t>
        </w:r>
      </w:hyperlink>
      <w:r>
        <w:t xml:space="preserve">, and the set operators not, union, and intersection, encoded in the messages </w:t>
      </w:r>
      <w:hyperlink w:anchor="EsdaRecords.FilterNot">
        <w:r>
          <w:rPr>
            <w:rStyle w:val="Hyperlink"/>
          </w:rPr>
          <w:t>FilterNot</w:t>
        </w:r>
      </w:hyperlink>
      <w:r>
        <w:t xml:space="preserve">, </w:t>
      </w:r>
      <w:hyperlink w:anchor="EsdaRecords.FilterUnion">
        <w:r>
          <w:rPr>
            <w:rStyle w:val="Hyperlink"/>
          </w:rPr>
          <w:t>FilterUnion</w:t>
        </w:r>
      </w:hyperlink>
      <w:r>
        <w:t xml:space="preserve">, and </w:t>
      </w:r>
      <w:hyperlink w:anchor="EsdaRecords.FilterExpression">
        <w:r>
          <w:rPr>
            <w:rStyle w:val="Hyperlink"/>
          </w:rPr>
          <w:t>FitlerIntersection</w:t>
        </w:r>
      </w:hyperlink>
      <w:r>
        <w:t xml:space="preserve">, respectively. For example, the expression </w:t>
      </w:r>
      <m:oMath>
        <m:r>
          <w:rPr>
            <w:rFonts w:ascii="Cambria Math" w:hAnsi="Cambria Math"/>
          </w:rPr>
          <m:t>x≤20</m:t>
        </m:r>
      </m:oMath>
      <w:r>
        <w:t xml:space="preserve"> would be expressed as the following </w:t>
      </w:r>
      <w:hyperlink w:anchor="EsdaRecords.FilterExpression">
        <w:r>
          <w:rPr>
            <w:rStyle w:val="Hyperlink"/>
          </w:rPr>
          <w:t>FilterExpression</w:t>
        </w:r>
      </w:hyperlink>
    </w:p>
    <w:p w:rsidR="00E218C5" w:rsidRDefault="004172F6">
      <w:pPr>
        <w:pStyle w:val="SourceCode"/>
      </w:pPr>
      <w:r>
        <w:rPr>
          <w:rStyle w:val="VerbatimChar"/>
        </w:rPr>
        <w:t>filter_domain {</w:t>
      </w:r>
      <w:r>
        <w:br/>
      </w:r>
      <w:r>
        <w:rPr>
          <w:rStyle w:val="VerbatimChar"/>
        </w:rPr>
        <w:t xml:space="preserve">  interval {</w:t>
      </w:r>
      <w:r>
        <w:br/>
      </w:r>
      <w:r>
        <w:rPr>
          <w:rStyle w:val="VerbatimChar"/>
        </w:rPr>
        <w:t xml:space="preserve">    var_id: 0</w:t>
      </w:r>
      <w:r>
        <w:br/>
      </w:r>
      <w:r>
        <w:rPr>
          <w:rStyle w:val="VerbatimChar"/>
        </w:rPr>
        <w:t xml:space="preserve">    last_value: 20</w:t>
      </w:r>
      <w:r>
        <w:br/>
      </w:r>
      <w:r>
        <w:rPr>
          <w:rStyle w:val="VerbatimChar"/>
        </w:rPr>
        <w:t xml:space="preserve">  }</w:t>
      </w:r>
      <w:r>
        <w:br/>
      </w:r>
      <w:r>
        <w:rPr>
          <w:rStyle w:val="VerbatimChar"/>
        </w:rPr>
        <w:t>}</w:t>
      </w:r>
    </w:p>
    <w:p w:rsidR="00E218C5" w:rsidRDefault="004172F6">
      <w:pPr>
        <w:pStyle w:val="FirstParagraph"/>
      </w:pPr>
      <w:r>
        <w:t xml:space="preserve">provided that </w:t>
      </w:r>
      <m:oMath>
        <m:r>
          <w:rPr>
            <w:rFonts w:ascii="Cambria Math" w:hAnsi="Cambria Math"/>
          </w:rPr>
          <m:t>x</m:t>
        </m:r>
      </m:oMath>
      <w:r>
        <w:t xml:space="preserve"> has </w:t>
      </w:r>
      <w:r>
        <w:rPr>
          <w:rStyle w:val="VerbatimChar"/>
        </w:rPr>
        <w:t>var_id = 0</w:t>
      </w:r>
      <w:r>
        <w:t xml:space="preserve">. The expression </w:t>
      </w:r>
      <m:oMath>
        <m:r>
          <w:rPr>
            <w:rFonts w:ascii="Cambria Math" w:hAnsi="Cambria Math"/>
          </w:rPr>
          <m:t>(10≤x≤20)∪(y∉{4,7})</m:t>
        </m:r>
      </m:oMath>
      <w:r>
        <w:t xml:space="preserve"> would be expressed as</w:t>
      </w:r>
    </w:p>
    <w:p w:rsidR="00E218C5" w:rsidRDefault="004172F6">
      <w:pPr>
        <w:pStyle w:val="SourceCode"/>
      </w:pPr>
      <w:r>
        <w:rPr>
          <w:rStyle w:val="VerbatimChar"/>
        </w:rPr>
        <w:t>filter_union {</w:t>
      </w:r>
      <w:r>
        <w:br/>
      </w:r>
      <w:r>
        <w:rPr>
          <w:rStyle w:val="VerbatimChar"/>
        </w:rPr>
        <w:t xml:space="preserve">  filter_expressions {</w:t>
      </w:r>
      <w:r>
        <w:br/>
      </w:r>
      <w:r>
        <w:rPr>
          <w:rStyle w:val="VerbatimChar"/>
        </w:rPr>
        <w:t xml:space="preserve">    filter_domain {</w:t>
      </w:r>
      <w:r>
        <w:br/>
      </w:r>
      <w:r>
        <w:rPr>
          <w:rStyle w:val="VerbatimChar"/>
        </w:rPr>
        <w:t xml:space="preserve">      var_id: 0</w:t>
      </w:r>
      <w:r>
        <w:br/>
      </w:r>
      <w:r>
        <w:rPr>
          <w:rStyle w:val="VerbatimChar"/>
        </w:rPr>
        <w:t xml:space="preserve">      first_value: 10</w:t>
      </w:r>
      <w:r>
        <w:br/>
      </w:r>
      <w:r>
        <w:rPr>
          <w:rStyle w:val="VerbatimChar"/>
        </w:rPr>
        <w:t xml:space="preserve">      last_value: 20</w:t>
      </w:r>
      <w:r>
        <w:br/>
      </w:r>
      <w:r>
        <w:rPr>
          <w:rStyle w:val="VerbatimChar"/>
        </w:rPr>
        <w:t xml:space="preserve">    }</w:t>
      </w:r>
      <w:r>
        <w:br/>
      </w:r>
      <w:r>
        <w:rPr>
          <w:rStyle w:val="VerbatimChar"/>
        </w:rPr>
        <w:t xml:space="preserve">    filter_not {</w:t>
      </w:r>
      <w:r>
        <w:br/>
      </w:r>
      <w:r>
        <w:rPr>
          <w:rStyle w:val="VerbatimChar"/>
        </w:rPr>
        <w:t xml:space="preserve">      filter_expression {</w:t>
      </w:r>
      <w:r>
        <w:br/>
      </w:r>
      <w:r>
        <w:rPr>
          <w:rStyle w:val="VerbatimChar"/>
        </w:rPr>
        <w:t xml:space="preserve">        filter_domain {</w:t>
      </w:r>
      <w:r>
        <w:br/>
      </w:r>
      <w:r>
        <w:rPr>
          <w:rStyle w:val="VerbatimChar"/>
        </w:rPr>
        <w:t xml:space="preserve">          var_id: 1</w:t>
      </w:r>
      <w:r>
        <w:br/>
      </w:r>
      <w:r>
        <w:rPr>
          <w:rStyle w:val="VerbatimChar"/>
        </w:rPr>
        <w:t xml:space="preserve">          set {</w:t>
      </w:r>
      <w:r>
        <w:br/>
      </w:r>
      <w:r>
        <w:rPr>
          <w:rStyle w:val="VerbatimChar"/>
        </w:rPr>
        <w:t xml:space="preserve">            elements: 4</w:t>
      </w:r>
      <w:r>
        <w:br/>
      </w:r>
      <w:r>
        <w:rPr>
          <w:rStyle w:val="VerbatimChar"/>
        </w:rPr>
        <w:t xml:space="preserve">            elements: 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E218C5" w:rsidRDefault="004172F6">
      <w:pPr>
        <w:pStyle w:val="FirstParagraph"/>
      </w:pPr>
      <w:r>
        <w:t xml:space="preserve">provided that </w:t>
      </w:r>
      <m:oMath>
        <m:r>
          <w:rPr>
            <w:rFonts w:ascii="Cambria Math" w:hAnsi="Cambria Math"/>
          </w:rPr>
          <m:t>x</m:t>
        </m:r>
      </m:oMath>
      <w:r>
        <w:t xml:space="preserve"> has </w:t>
      </w:r>
      <w:r>
        <w:rPr>
          <w:rStyle w:val="VerbatimChar"/>
        </w:rPr>
        <w:t>var_id = 0</w:t>
      </w:r>
      <w:r>
        <w:t xml:space="preserve"> and </w:t>
      </w:r>
      <m:oMath>
        <m:r>
          <w:rPr>
            <w:rFonts w:ascii="Cambria Math" w:hAnsi="Cambria Math"/>
          </w:rPr>
          <m:t>y</m:t>
        </m:r>
      </m:oMath>
      <w:r>
        <w:t xml:space="preserve"> has </w:t>
      </w:r>
      <w:r>
        <w:rPr>
          <w:rStyle w:val="VerbatimChar"/>
        </w:rPr>
        <w:t>var_id = 1</w:t>
      </w:r>
      <w:r>
        <w:t>.</w:t>
      </w:r>
    </w:p>
    <w:p w:rsidR="00E218C5" w:rsidRDefault="004172F6">
      <w:pPr>
        <w:pStyle w:val="Heading1"/>
      </w:pPr>
      <w:bookmarkStart w:id="23" w:name="records-api-version-4"/>
      <w:bookmarkStart w:id="24" w:name="_Toc479746630"/>
      <w:bookmarkEnd w:id="23"/>
      <w:r>
        <w:t>Records API, Version 4</w:t>
      </w:r>
      <w:bookmarkEnd w:id="24"/>
    </w:p>
    <w:p w:rsidR="00E218C5" w:rsidRDefault="004172F6">
      <w:pPr>
        <w:pStyle w:val="FirstParagraph"/>
      </w:pPr>
      <w:r>
        <w:t xml:space="preserve">The ESDA Records API consists of Google Protobuf 3 (Google Developers 2017b) messages used for requesting and providing data and metadata for record-oriented information. This section contains the complete specification for version 4 of the Records API. Clients send </w:t>
      </w:r>
      <w:r>
        <w:rPr>
          <w:rStyle w:val="VerbatimChar"/>
        </w:rPr>
        <w:t>Request</w:t>
      </w:r>
      <w:r>
        <w:t xml:space="preserve"> messages and servers send </w:t>
      </w:r>
      <w:r>
        <w:rPr>
          <w:rStyle w:val="VerbatimChar"/>
        </w:rPr>
        <w:t>Response</w:t>
      </w:r>
      <w:r>
        <w:t xml:space="preserve"> messages, typically transported via WebSockets (Internet Engineering Task Force 2017).</w:t>
      </w:r>
    </w:p>
    <w:p w:rsidR="00E218C5" w:rsidRDefault="004172F6">
      <w:pPr>
        <w:pStyle w:val="Heading2"/>
      </w:pPr>
      <w:bookmarkStart w:id="25" w:name="message-groups"/>
      <w:bookmarkStart w:id="26" w:name="_Toc479746631"/>
      <w:bookmarkEnd w:id="25"/>
      <w:r>
        <w:t>Message Groups</w:t>
      </w:r>
      <w:bookmarkEnd w:id="26"/>
    </w:p>
    <w:p w:rsidR="00E218C5" w:rsidRDefault="004172F6">
      <w:pPr>
        <w:pStyle w:val="FirstParagraph"/>
      </w:pPr>
      <w:r>
        <w:t>The message types in the Records API are organized into thematic groups below.</w:t>
      </w:r>
    </w:p>
    <w:p w:rsidR="00E218C5" w:rsidRDefault="004172F6">
      <w:pPr>
        <w:pStyle w:val="Heading3"/>
      </w:pPr>
      <w:bookmarkStart w:id="27" w:name="requests-and-responses"/>
      <w:bookmarkEnd w:id="27"/>
      <w:r>
        <w:t>Requests and Responses</w:t>
      </w:r>
    </w:p>
    <w:p w:rsidR="00E218C5" w:rsidRDefault="004172F6">
      <w:pPr>
        <w:pStyle w:val="FirstParagraph"/>
      </w:pPr>
      <w:r>
        <w:rPr>
          <w:rStyle w:val="VerbatimChar"/>
        </w:rPr>
        <w:t>Request</w:t>
      </w:r>
      <w:r>
        <w:t xml:space="preserve"> messages are sent from client to server and </w:t>
      </w:r>
      <w:r>
        <w:rPr>
          <w:rStyle w:val="VerbatimChar"/>
        </w:rPr>
        <w:t>Response</w:t>
      </w:r>
      <w:r>
        <w:t xml:space="preserve"> messages are sent from server to client. Request messages contain a specific type of request and response messages contain a corresponding specific type of response.</w:t>
      </w:r>
    </w:p>
    <w:p w:rsidR="00E218C5" w:rsidRDefault="00B737E6">
      <w:pPr>
        <w:pStyle w:val="Compact"/>
        <w:numPr>
          <w:ilvl w:val="0"/>
          <w:numId w:val="3"/>
        </w:numPr>
      </w:pPr>
      <w:hyperlink w:anchor="EsdaRecords.Request">
        <w:r w:rsidR="004172F6">
          <w:rPr>
            <w:rStyle w:val="Hyperlink"/>
          </w:rPr>
          <w:t>Request</w:t>
        </w:r>
      </w:hyperlink>
    </w:p>
    <w:p w:rsidR="00E218C5" w:rsidRDefault="00B737E6">
      <w:pPr>
        <w:pStyle w:val="Compact"/>
        <w:numPr>
          <w:ilvl w:val="0"/>
          <w:numId w:val="3"/>
        </w:numPr>
      </w:pPr>
      <w:hyperlink w:anchor="EsdaRecords.RequestModelsMeta">
        <w:r w:rsidR="004172F6">
          <w:rPr>
            <w:rStyle w:val="Hyperlink"/>
          </w:rPr>
          <w:t>RequestModelsMeta</w:t>
        </w:r>
      </w:hyperlink>
    </w:p>
    <w:p w:rsidR="00E218C5" w:rsidRDefault="00B737E6">
      <w:pPr>
        <w:pStyle w:val="Compact"/>
        <w:numPr>
          <w:ilvl w:val="0"/>
          <w:numId w:val="3"/>
        </w:numPr>
      </w:pPr>
      <w:hyperlink w:anchor="EsdaRecords.RequestRecordsData">
        <w:r w:rsidR="004172F6">
          <w:rPr>
            <w:rStyle w:val="Hyperlink"/>
          </w:rPr>
          <w:t>RequestRecordsData</w:t>
        </w:r>
      </w:hyperlink>
    </w:p>
    <w:p w:rsidR="00E218C5" w:rsidRDefault="00B737E6">
      <w:pPr>
        <w:pStyle w:val="Compact"/>
        <w:numPr>
          <w:ilvl w:val="0"/>
          <w:numId w:val="3"/>
        </w:numPr>
      </w:pPr>
      <w:hyperlink w:anchor="EsdaRecords.RequestWork">
        <w:r w:rsidR="004172F6">
          <w:rPr>
            <w:rStyle w:val="Hyperlink"/>
          </w:rPr>
          <w:t>RequestWork</w:t>
        </w:r>
      </w:hyperlink>
    </w:p>
    <w:p w:rsidR="00E218C5" w:rsidRDefault="00B737E6">
      <w:pPr>
        <w:pStyle w:val="Compact"/>
        <w:numPr>
          <w:ilvl w:val="0"/>
          <w:numId w:val="3"/>
        </w:numPr>
      </w:pPr>
      <w:hyperlink w:anchor="EsdaRecords.RequestBoomarkMeta">
        <w:r w:rsidR="004172F6">
          <w:rPr>
            <w:rStyle w:val="Hyperlink"/>
          </w:rPr>
          <w:t>RequestBoomarkMeta</w:t>
        </w:r>
      </w:hyperlink>
    </w:p>
    <w:p w:rsidR="00E218C5" w:rsidRDefault="00B737E6">
      <w:pPr>
        <w:pStyle w:val="Compact"/>
        <w:numPr>
          <w:ilvl w:val="0"/>
          <w:numId w:val="3"/>
        </w:numPr>
      </w:pPr>
      <w:hyperlink w:anchor="EsdaRecords.RequestSaveBookmark">
        <w:r w:rsidR="004172F6">
          <w:rPr>
            <w:rStyle w:val="Hyperlink"/>
          </w:rPr>
          <w:t>RequestSaveBookmark</w:t>
        </w:r>
      </w:hyperlink>
    </w:p>
    <w:p w:rsidR="00E218C5" w:rsidRDefault="00B737E6">
      <w:pPr>
        <w:pStyle w:val="Compact"/>
        <w:numPr>
          <w:ilvl w:val="0"/>
          <w:numId w:val="3"/>
        </w:numPr>
      </w:pPr>
      <w:hyperlink w:anchor="EsdaRecords.RequestCancel">
        <w:r w:rsidR="004172F6">
          <w:rPr>
            <w:rStyle w:val="Hyperlink"/>
          </w:rPr>
          <w:t>RequestCancel</w:t>
        </w:r>
      </w:hyperlink>
    </w:p>
    <w:p w:rsidR="00E218C5" w:rsidRDefault="00B737E6">
      <w:pPr>
        <w:pStyle w:val="Compact"/>
        <w:numPr>
          <w:ilvl w:val="0"/>
          <w:numId w:val="3"/>
        </w:numPr>
      </w:pPr>
      <w:hyperlink w:anchor="EsdaRecords.Response">
        <w:r w:rsidR="004172F6">
          <w:rPr>
            <w:rStyle w:val="Hyperlink"/>
          </w:rPr>
          <w:t>Response</w:t>
        </w:r>
      </w:hyperlink>
    </w:p>
    <w:p w:rsidR="00E218C5" w:rsidRDefault="004172F6">
      <w:pPr>
        <w:pStyle w:val="Heading3"/>
      </w:pPr>
      <w:bookmarkStart w:id="28" w:name="metadata"/>
      <w:bookmarkEnd w:id="28"/>
      <w:r>
        <w:t>Metadata</w:t>
      </w:r>
    </w:p>
    <w:p w:rsidR="00E218C5" w:rsidRDefault="004172F6">
      <w:pPr>
        <w:pStyle w:val="FirstParagraph"/>
      </w:pPr>
      <w:r>
        <w:t>Metadata messages describe data sources (“models”) and variables.</w:t>
      </w:r>
    </w:p>
    <w:p w:rsidR="00E218C5" w:rsidRDefault="00B737E6">
      <w:pPr>
        <w:pStyle w:val="Compact"/>
        <w:numPr>
          <w:ilvl w:val="0"/>
          <w:numId w:val="4"/>
        </w:numPr>
      </w:pPr>
      <w:hyperlink w:anchor="EsdaRecords.ModelMeta">
        <w:r w:rsidR="004172F6">
          <w:rPr>
            <w:rStyle w:val="Hyperlink"/>
          </w:rPr>
          <w:t>ModelMeta</w:t>
        </w:r>
      </w:hyperlink>
    </w:p>
    <w:p w:rsidR="00E218C5" w:rsidRDefault="00B737E6">
      <w:pPr>
        <w:pStyle w:val="Compact"/>
        <w:numPr>
          <w:ilvl w:val="0"/>
          <w:numId w:val="4"/>
        </w:numPr>
      </w:pPr>
      <w:hyperlink w:anchor="EsdaRecords.ModelMetaList">
        <w:r w:rsidR="004172F6">
          <w:rPr>
            <w:rStyle w:val="Hyperlink"/>
          </w:rPr>
          <w:t>ModelMetaList</w:t>
        </w:r>
      </w:hyperlink>
    </w:p>
    <w:p w:rsidR="00E218C5" w:rsidRDefault="00B737E6">
      <w:pPr>
        <w:pStyle w:val="Compact"/>
        <w:numPr>
          <w:ilvl w:val="0"/>
          <w:numId w:val="4"/>
        </w:numPr>
      </w:pPr>
      <w:hyperlink w:anchor="EsdaRecords.DomainMeta">
        <w:r w:rsidR="004172F6">
          <w:rPr>
            <w:rStyle w:val="Hyperlink"/>
          </w:rPr>
          <w:t>DomainMeta</w:t>
        </w:r>
      </w:hyperlink>
    </w:p>
    <w:p w:rsidR="00E218C5" w:rsidRDefault="00B737E6">
      <w:pPr>
        <w:pStyle w:val="Compact"/>
        <w:numPr>
          <w:ilvl w:val="0"/>
          <w:numId w:val="4"/>
        </w:numPr>
      </w:pPr>
      <w:hyperlink w:anchor="EsdaRecords.VarMeta">
        <w:r w:rsidR="004172F6">
          <w:rPr>
            <w:rStyle w:val="Hyperlink"/>
          </w:rPr>
          <w:t>VarMeta</w:t>
        </w:r>
      </w:hyperlink>
    </w:p>
    <w:p w:rsidR="00E218C5" w:rsidRDefault="00B737E6">
      <w:pPr>
        <w:pStyle w:val="Compact"/>
        <w:numPr>
          <w:ilvl w:val="0"/>
          <w:numId w:val="4"/>
        </w:numPr>
      </w:pPr>
      <w:hyperlink w:anchor="EsdaRecords.VariableType">
        <w:r w:rsidR="004172F6">
          <w:rPr>
            <w:rStyle w:val="Hyperlink"/>
          </w:rPr>
          <w:t>VariableType</w:t>
        </w:r>
      </w:hyperlink>
    </w:p>
    <w:p w:rsidR="00E218C5" w:rsidRDefault="00B737E6">
      <w:pPr>
        <w:pStyle w:val="Compact"/>
        <w:numPr>
          <w:ilvl w:val="0"/>
          <w:numId w:val="4"/>
        </w:numPr>
      </w:pPr>
      <w:hyperlink w:anchor="EsdaRecords.VarSet">
        <w:r w:rsidR="004172F6">
          <w:rPr>
            <w:rStyle w:val="Hyperlink"/>
          </w:rPr>
          <w:t>VarSet</w:t>
        </w:r>
      </w:hyperlink>
    </w:p>
    <w:p w:rsidR="00E218C5" w:rsidRDefault="00B737E6">
      <w:pPr>
        <w:pStyle w:val="Compact"/>
        <w:numPr>
          <w:ilvl w:val="0"/>
          <w:numId w:val="4"/>
        </w:numPr>
      </w:pPr>
      <w:hyperlink w:anchor="EsdaRecords.VarInterval">
        <w:r w:rsidR="004172F6">
          <w:rPr>
            <w:rStyle w:val="Hyperlink"/>
          </w:rPr>
          <w:t>VarInterval</w:t>
        </w:r>
      </w:hyperlink>
    </w:p>
    <w:p w:rsidR="00E218C5" w:rsidRDefault="004172F6">
      <w:pPr>
        <w:pStyle w:val="Heading3"/>
      </w:pPr>
      <w:bookmarkStart w:id="29" w:name="data-records"/>
      <w:bookmarkEnd w:id="29"/>
      <w:r>
        <w:t>Data Records</w:t>
      </w:r>
    </w:p>
    <w:p w:rsidR="00E218C5" w:rsidRDefault="004172F6">
      <w:pPr>
        <w:pStyle w:val="FirstParagraph"/>
      </w:pPr>
      <w:r>
        <w:t>Data is represented as either lists of records or tables of them.</w:t>
      </w:r>
    </w:p>
    <w:p w:rsidR="00E218C5" w:rsidRDefault="00B737E6">
      <w:pPr>
        <w:pStyle w:val="Compact"/>
        <w:numPr>
          <w:ilvl w:val="0"/>
          <w:numId w:val="5"/>
        </w:numPr>
      </w:pPr>
      <w:hyperlink w:anchor="EsdaRecords.Record">
        <w:r w:rsidR="004172F6">
          <w:rPr>
            <w:rStyle w:val="Hyperlink"/>
          </w:rPr>
          <w:t>Record</w:t>
        </w:r>
      </w:hyperlink>
    </w:p>
    <w:p w:rsidR="00E218C5" w:rsidRDefault="00B737E6">
      <w:pPr>
        <w:pStyle w:val="Compact"/>
        <w:numPr>
          <w:ilvl w:val="0"/>
          <w:numId w:val="5"/>
        </w:numPr>
      </w:pPr>
      <w:hyperlink w:anchor="EsdaRecords.VarValue">
        <w:r w:rsidR="004172F6">
          <w:rPr>
            <w:rStyle w:val="Hyperlink"/>
          </w:rPr>
          <w:t>VarValue</w:t>
        </w:r>
      </w:hyperlink>
    </w:p>
    <w:p w:rsidR="00E218C5" w:rsidRDefault="00B737E6">
      <w:pPr>
        <w:pStyle w:val="Compact"/>
        <w:numPr>
          <w:ilvl w:val="0"/>
          <w:numId w:val="5"/>
        </w:numPr>
      </w:pPr>
      <w:hyperlink w:anchor="EsdaRecords.Value">
        <w:r w:rsidR="004172F6">
          <w:rPr>
            <w:rStyle w:val="Hyperlink"/>
          </w:rPr>
          <w:t>Value</w:t>
        </w:r>
      </w:hyperlink>
    </w:p>
    <w:p w:rsidR="00E218C5" w:rsidRDefault="00B737E6">
      <w:pPr>
        <w:pStyle w:val="Compact"/>
        <w:numPr>
          <w:ilvl w:val="0"/>
          <w:numId w:val="5"/>
        </w:numPr>
      </w:pPr>
      <w:hyperlink w:anchor="EsdaRecords.RecordData">
        <w:r w:rsidR="004172F6">
          <w:rPr>
            <w:rStyle w:val="Hyperlink"/>
          </w:rPr>
          <w:t>RecordData</w:t>
        </w:r>
      </w:hyperlink>
    </w:p>
    <w:p w:rsidR="00E218C5" w:rsidRDefault="00B737E6">
      <w:pPr>
        <w:pStyle w:val="Compact"/>
        <w:numPr>
          <w:ilvl w:val="0"/>
          <w:numId w:val="5"/>
        </w:numPr>
      </w:pPr>
      <w:hyperlink w:anchor="EsdaRecords.RecordList">
        <w:r w:rsidR="004172F6">
          <w:rPr>
            <w:rStyle w:val="Hyperlink"/>
          </w:rPr>
          <w:t>RecordList</w:t>
        </w:r>
      </w:hyperlink>
    </w:p>
    <w:p w:rsidR="00E218C5" w:rsidRDefault="00B737E6">
      <w:pPr>
        <w:pStyle w:val="Compact"/>
        <w:numPr>
          <w:ilvl w:val="0"/>
          <w:numId w:val="5"/>
        </w:numPr>
      </w:pPr>
      <w:hyperlink w:anchor="EsdaRecords.RecordTable">
        <w:r w:rsidR="004172F6">
          <w:rPr>
            <w:rStyle w:val="Hyperlink"/>
          </w:rPr>
          <w:t>RecordTable</w:t>
        </w:r>
      </w:hyperlink>
    </w:p>
    <w:p w:rsidR="00E218C5" w:rsidRDefault="004172F6">
      <w:pPr>
        <w:pStyle w:val="Heading3"/>
      </w:pPr>
      <w:bookmarkStart w:id="30" w:name="filtering-1"/>
      <w:bookmarkEnd w:id="30"/>
      <w:r>
        <w:t>Filtering</w:t>
      </w:r>
    </w:p>
    <w:p w:rsidR="00E218C5" w:rsidRDefault="004172F6">
      <w:pPr>
        <w:pStyle w:val="FirstParagraph"/>
      </w:pPr>
      <w:r>
        <w:t>Records can be filtered by logical operations on conditions on values of variables in the records.</w:t>
      </w:r>
    </w:p>
    <w:p w:rsidR="00E218C5" w:rsidRDefault="00B737E6">
      <w:pPr>
        <w:pStyle w:val="Compact"/>
        <w:numPr>
          <w:ilvl w:val="0"/>
          <w:numId w:val="6"/>
        </w:numPr>
      </w:pPr>
      <w:hyperlink w:anchor="EsdaRecords.FilterExpression">
        <w:r w:rsidR="004172F6">
          <w:rPr>
            <w:rStyle w:val="Hyperlink"/>
          </w:rPr>
          <w:t>FilterExpression</w:t>
        </w:r>
      </w:hyperlink>
    </w:p>
    <w:p w:rsidR="00E218C5" w:rsidRDefault="00B737E6">
      <w:pPr>
        <w:pStyle w:val="Compact"/>
        <w:numPr>
          <w:ilvl w:val="0"/>
          <w:numId w:val="6"/>
        </w:numPr>
      </w:pPr>
      <w:hyperlink w:anchor="EsdaRecords.FilterNot">
        <w:r w:rsidR="004172F6">
          <w:rPr>
            <w:rStyle w:val="Hyperlink"/>
          </w:rPr>
          <w:t>FilterNot</w:t>
        </w:r>
      </w:hyperlink>
    </w:p>
    <w:p w:rsidR="00E218C5" w:rsidRDefault="00B737E6">
      <w:pPr>
        <w:pStyle w:val="Compact"/>
        <w:numPr>
          <w:ilvl w:val="0"/>
          <w:numId w:val="6"/>
        </w:numPr>
      </w:pPr>
      <w:hyperlink w:anchor="EsdaRecords.FilterIntersection">
        <w:r w:rsidR="004172F6">
          <w:rPr>
            <w:rStyle w:val="Hyperlink"/>
          </w:rPr>
          <w:t>FilterIntersection</w:t>
        </w:r>
      </w:hyperlink>
    </w:p>
    <w:p w:rsidR="00E218C5" w:rsidRDefault="00B737E6">
      <w:pPr>
        <w:pStyle w:val="Compact"/>
        <w:numPr>
          <w:ilvl w:val="0"/>
          <w:numId w:val="6"/>
        </w:numPr>
      </w:pPr>
      <w:hyperlink w:anchor="EsdaRecords.FilterUnion">
        <w:r w:rsidR="004172F6">
          <w:rPr>
            <w:rStyle w:val="Hyperlink"/>
          </w:rPr>
          <w:t>FilterUnion</w:t>
        </w:r>
      </w:hyperlink>
    </w:p>
    <w:p w:rsidR="00E218C5" w:rsidRDefault="00B737E6">
      <w:pPr>
        <w:pStyle w:val="Compact"/>
        <w:numPr>
          <w:ilvl w:val="0"/>
          <w:numId w:val="6"/>
        </w:numPr>
      </w:pPr>
      <w:hyperlink w:anchor="EsdaRecords.DomainMeta">
        <w:r w:rsidR="004172F6">
          <w:rPr>
            <w:rStyle w:val="Hyperlink"/>
          </w:rPr>
          <w:t>DomainMeta</w:t>
        </w:r>
      </w:hyperlink>
    </w:p>
    <w:p w:rsidR="00E218C5" w:rsidRDefault="004172F6">
      <w:pPr>
        <w:pStyle w:val="Heading3"/>
      </w:pPr>
      <w:bookmarkStart w:id="31" w:name="bookmarks-1"/>
      <w:bookmarkEnd w:id="31"/>
      <w:r>
        <w:t>Bookmarks</w:t>
      </w:r>
    </w:p>
    <w:p w:rsidR="00E218C5" w:rsidRDefault="004172F6">
      <w:pPr>
        <w:pStyle w:val="FirstParagraph"/>
      </w:pPr>
      <w:r>
        <w:t>Bookmarks record particular sets or records or conditions on record data.</w:t>
      </w:r>
    </w:p>
    <w:p w:rsidR="00E218C5" w:rsidRDefault="00B737E6">
      <w:pPr>
        <w:pStyle w:val="Compact"/>
        <w:numPr>
          <w:ilvl w:val="0"/>
          <w:numId w:val="7"/>
        </w:numPr>
      </w:pPr>
      <w:hyperlink w:anchor="EsdaRecords.BookmarkMeta">
        <w:r w:rsidR="004172F6">
          <w:rPr>
            <w:rStyle w:val="Hyperlink"/>
          </w:rPr>
          <w:t>BookmarkMeta</w:t>
        </w:r>
      </w:hyperlink>
    </w:p>
    <w:p w:rsidR="00E218C5" w:rsidRDefault="00B737E6">
      <w:pPr>
        <w:pStyle w:val="Compact"/>
        <w:numPr>
          <w:ilvl w:val="0"/>
          <w:numId w:val="7"/>
        </w:numPr>
      </w:pPr>
      <w:hyperlink w:anchor="EsdaRecords.BookmarkMetaList">
        <w:r w:rsidR="004172F6">
          <w:rPr>
            <w:rStyle w:val="Hyperlink"/>
          </w:rPr>
          <w:t>BookmarkMetaList</w:t>
        </w:r>
      </w:hyperlink>
    </w:p>
    <w:p w:rsidR="00E218C5" w:rsidRDefault="00B737E6">
      <w:pPr>
        <w:pStyle w:val="Compact"/>
        <w:numPr>
          <w:ilvl w:val="0"/>
          <w:numId w:val="7"/>
        </w:numPr>
      </w:pPr>
      <w:hyperlink w:anchor="EsdaRecords.BookmarkIntervalContent">
        <w:r w:rsidR="004172F6">
          <w:rPr>
            <w:rStyle w:val="Hyperlink"/>
          </w:rPr>
          <w:t>BookmarkIntervalContent</w:t>
        </w:r>
      </w:hyperlink>
    </w:p>
    <w:p w:rsidR="00E218C5" w:rsidRDefault="00B737E6">
      <w:pPr>
        <w:pStyle w:val="Compact"/>
        <w:numPr>
          <w:ilvl w:val="0"/>
          <w:numId w:val="7"/>
        </w:numPr>
      </w:pPr>
      <w:hyperlink w:anchor="EsdaRecords.BookmarkSetContent">
        <w:r w:rsidR="004172F6">
          <w:rPr>
            <w:rStyle w:val="Hyperlink"/>
          </w:rPr>
          <w:t>BookmarkSetContent</w:t>
        </w:r>
      </w:hyperlink>
    </w:p>
    <w:p w:rsidR="00E218C5" w:rsidRDefault="004172F6">
      <w:pPr>
        <w:pStyle w:val="Heading3"/>
      </w:pPr>
      <w:bookmarkStart w:id="32" w:name="miscellaneous"/>
      <w:bookmarkEnd w:id="32"/>
      <w:r>
        <w:t>Miscellaneous</w:t>
      </w:r>
    </w:p>
    <w:p w:rsidR="00E218C5" w:rsidRDefault="004172F6">
      <w:pPr>
        <w:pStyle w:val="FirstParagraph"/>
      </w:pPr>
      <w:r>
        <w:t>The following messages wrap data types for the content of records.</w:t>
      </w:r>
    </w:p>
    <w:p w:rsidR="00E218C5" w:rsidRDefault="00B737E6">
      <w:pPr>
        <w:pStyle w:val="Compact"/>
        <w:numPr>
          <w:ilvl w:val="0"/>
          <w:numId w:val="8"/>
        </w:numPr>
      </w:pPr>
      <w:hyperlink w:anchor="EsdaRecords.DoubleList">
        <w:r w:rsidR="004172F6">
          <w:rPr>
            <w:rStyle w:val="Hyperlink"/>
          </w:rPr>
          <w:t>DoubleList</w:t>
        </w:r>
      </w:hyperlink>
    </w:p>
    <w:p w:rsidR="00E218C5" w:rsidRDefault="00B737E6">
      <w:pPr>
        <w:pStyle w:val="Compact"/>
        <w:numPr>
          <w:ilvl w:val="0"/>
          <w:numId w:val="8"/>
        </w:numPr>
      </w:pPr>
      <w:hyperlink w:anchor="EsdaRecords.IntegerList">
        <w:r w:rsidR="004172F6">
          <w:rPr>
            <w:rStyle w:val="Hyperlink"/>
          </w:rPr>
          <w:t>IntegerList</w:t>
        </w:r>
      </w:hyperlink>
    </w:p>
    <w:p w:rsidR="00E218C5" w:rsidRDefault="00B737E6">
      <w:pPr>
        <w:pStyle w:val="Compact"/>
        <w:numPr>
          <w:ilvl w:val="0"/>
          <w:numId w:val="8"/>
        </w:numPr>
      </w:pPr>
      <w:hyperlink w:anchor="EsdaRecords.StringList">
        <w:r w:rsidR="004172F6">
          <w:rPr>
            <w:rStyle w:val="Hyperlink"/>
          </w:rPr>
          <w:t>StringList</w:t>
        </w:r>
      </w:hyperlink>
    </w:p>
    <w:p w:rsidR="00E218C5" w:rsidRDefault="00B737E6">
      <w:pPr>
        <w:pStyle w:val="Compact"/>
        <w:numPr>
          <w:ilvl w:val="0"/>
          <w:numId w:val="8"/>
        </w:numPr>
      </w:pPr>
      <w:hyperlink w:anchor="EsdaRecords.OptionalInt32">
        <w:r w:rsidR="004172F6">
          <w:rPr>
            <w:rStyle w:val="Hyperlink"/>
          </w:rPr>
          <w:t>OptionalInt32</w:t>
        </w:r>
      </w:hyperlink>
    </w:p>
    <w:p w:rsidR="00E218C5" w:rsidRDefault="00B737E6">
      <w:pPr>
        <w:pStyle w:val="Compact"/>
        <w:numPr>
          <w:ilvl w:val="0"/>
          <w:numId w:val="8"/>
        </w:numPr>
      </w:pPr>
      <w:hyperlink w:anchor="EsdaRecords.OptionalUInt32">
        <w:r w:rsidR="004172F6">
          <w:rPr>
            <w:rStyle w:val="Hyperlink"/>
          </w:rPr>
          <w:t>OptionalUInt32</w:t>
        </w:r>
      </w:hyperlink>
    </w:p>
    <w:p w:rsidR="00E218C5" w:rsidRDefault="00B737E6">
      <w:pPr>
        <w:pStyle w:val="Compact"/>
        <w:numPr>
          <w:ilvl w:val="0"/>
          <w:numId w:val="8"/>
        </w:numPr>
      </w:pPr>
      <w:hyperlink w:anchor="EsdaRecords.OptionalString">
        <w:r w:rsidR="004172F6">
          <w:rPr>
            <w:rStyle w:val="Hyperlink"/>
          </w:rPr>
          <w:t>OptionalString</w:t>
        </w:r>
      </w:hyperlink>
    </w:p>
    <w:p w:rsidR="00E218C5" w:rsidRDefault="004172F6">
      <w:pPr>
        <w:pStyle w:val="Heading2"/>
      </w:pPr>
      <w:bookmarkStart w:id="33" w:name="general-conventions"/>
      <w:bookmarkStart w:id="34" w:name="_Toc479746632"/>
      <w:bookmarkEnd w:id="33"/>
      <w:r>
        <w:t>General conventions</w:t>
      </w:r>
      <w:bookmarkEnd w:id="34"/>
    </w:p>
    <w:p w:rsidR="00E218C5" w:rsidRDefault="004172F6">
      <w:pPr>
        <w:pStyle w:val="FirstParagraph"/>
      </w:pPr>
      <w:r>
        <w:t xml:space="preserve">All fields are technically optional in ProtoBuf 3, but some fields may be required in each message type in order for the message to be semantically valid. In the following specifications for the messages, fields are annotated as </w:t>
      </w:r>
      <w:r>
        <w:rPr>
          <w:i/>
        </w:rPr>
        <w:t>semantically required</w:t>
      </w:r>
      <w:r>
        <w:t xml:space="preserve"> or </w:t>
      </w:r>
      <w:r>
        <w:rPr>
          <w:i/>
        </w:rPr>
        <w:t>semantically optional</w:t>
      </w:r>
      <w:r>
        <w:t xml:space="preserve">. Also, the specification notes when field in the </w:t>
      </w:r>
      <w:hyperlink r:id="rId12" w:anchor="oneof">
        <w:r>
          <w:rPr>
            <w:rStyle w:val="Hyperlink"/>
          </w:rPr>
          <w:t>protobuf oneof construct</w:t>
        </w:r>
      </w:hyperlink>
      <w:r>
        <w:t xml:space="preserve"> are required or mutually exclusive.</w:t>
      </w:r>
    </w:p>
    <w:p w:rsidR="00E218C5" w:rsidRDefault="004172F6">
      <w:pPr>
        <w:pStyle w:val="BodyText"/>
      </w:pPr>
      <w:r>
        <w:t xml:space="preserve">Furthermore, one cannot determine whether an optional value has been set or not if it is just a value, as opposed to a message. That is not true for fields that are messages, where the absence of the field truly indicates that the value is absent, not just a default or unset value. The message </w:t>
      </w:r>
      <w:r>
        <w:rPr>
          <w:rStyle w:val="VerbatimChar"/>
        </w:rPr>
        <w:t>OptionalString</w:t>
      </w:r>
      <w:r>
        <w:t xml:space="preserve">, for example, is used in this API to indicate whether a character string value is truly present. Thus </w:t>
      </w:r>
      <w:hyperlink w:anchor="EsdaRecords.RequestModelsMeta">
        <w:r>
          <w:rPr>
            <w:rStyle w:val="Hyperlink"/>
          </w:rPr>
          <w:t>RequestModelsMeta</w:t>
        </w:r>
      </w:hyperlink>
      <w:r>
        <w:t xml:space="preserve"> has a </w:t>
      </w:r>
      <w:r>
        <w:rPr>
          <w:rStyle w:val="VerbatimChar"/>
        </w:rPr>
        <w:t>model_id</w:t>
      </w:r>
      <w:r>
        <w:t xml:space="preserve"> field that indicates whether the request is for all models, when the field has not been set, or for a specific one, when the field has been set.</w:t>
      </w:r>
    </w:p>
    <w:p w:rsidR="00E218C5" w:rsidRDefault="004172F6">
      <w:pPr>
        <w:pStyle w:val="BodyText"/>
      </w:pPr>
      <w:r>
        <w:t xml:space="preserve">Throughout this specification, the following types are used for identifiers: * </w:t>
      </w:r>
      <w:r>
        <w:rPr>
          <w:rStyle w:val="VerbatimChar"/>
        </w:rPr>
        <w:t>var_id</w:t>
      </w:r>
      <w:r>
        <w:t xml:space="preserve"> is </w:t>
      </w:r>
      <w:hyperlink w:anchor="int32">
        <w:r>
          <w:rPr>
            <w:rStyle w:val="Hyperlink"/>
          </w:rPr>
          <w:t>int32</w:t>
        </w:r>
      </w:hyperlink>
      <w:r>
        <w:t xml:space="preserve"> * </w:t>
      </w:r>
      <w:r>
        <w:rPr>
          <w:rStyle w:val="VerbatimChar"/>
        </w:rPr>
        <w:t>model_id</w:t>
      </w:r>
      <w:r>
        <w:t xml:space="preserve"> is </w:t>
      </w:r>
      <w:hyperlink w:anchor="string">
        <w:r>
          <w:rPr>
            <w:rStyle w:val="Hyperlink"/>
          </w:rPr>
          <w:t>string</w:t>
        </w:r>
      </w:hyperlink>
      <w:r>
        <w:t xml:space="preserve"> * </w:t>
      </w:r>
      <w:r>
        <w:rPr>
          <w:rStyle w:val="VerbatimChar"/>
        </w:rPr>
        <w:t>record_id</w:t>
      </w:r>
      <w:r>
        <w:t xml:space="preserve"> is </w:t>
      </w:r>
      <w:hyperlink w:anchor="int64">
        <w:r>
          <w:rPr>
            <w:rStyle w:val="Hyperlink"/>
          </w:rPr>
          <w:t>int64</w:t>
        </w:r>
      </w:hyperlink>
    </w:p>
    <w:p w:rsidR="00E218C5" w:rsidRDefault="004172F6">
      <w:pPr>
        <w:pStyle w:val="BodyText"/>
      </w:pPr>
      <w:r>
        <w:t xml:space="preserve">This specification conforms to </w:t>
      </w:r>
      <w:hyperlink r:id="rId13">
        <w:r>
          <w:rPr>
            <w:rStyle w:val="Hyperlink"/>
          </w:rPr>
          <w:t>Protocol Buffers version 3</w:t>
        </w:r>
      </w:hyperlink>
      <w:r>
        <w:t>.</w:t>
      </w:r>
    </w:p>
    <w:p w:rsidR="00E218C5" w:rsidRDefault="004172F6">
      <w:pPr>
        <w:pStyle w:val="Heading2"/>
      </w:pPr>
      <w:bookmarkStart w:id="35" w:name="messages"/>
      <w:bookmarkStart w:id="36" w:name="_Toc479746633"/>
      <w:bookmarkEnd w:id="35"/>
      <w:r>
        <w:t>Messages</w:t>
      </w:r>
      <w:bookmarkEnd w:id="36"/>
    </w:p>
    <w:p w:rsidR="00E218C5" w:rsidRDefault="004172F6">
      <w:pPr>
        <w:pStyle w:val="Heading3"/>
      </w:pPr>
      <w:bookmarkStart w:id="37" w:name="EsdaRecords.BookmarkIntervalContent"/>
      <w:bookmarkEnd w:id="37"/>
      <w:r>
        <w:t>BookmarkIntervalContent</w:t>
      </w:r>
    </w:p>
    <w:p w:rsidR="00E218C5" w:rsidRDefault="004172F6">
      <w:pPr>
        <w:pStyle w:val="FirstParagraph"/>
      </w:pPr>
      <w:r>
        <w:t xml:space="preserve">A range of </w:t>
      </w:r>
      <w:hyperlink w:anchor="EsdaRecords.Record">
        <w:r>
          <w:rPr>
            <w:rStyle w:val="Hyperlink"/>
          </w:rPr>
          <w:t>record identifiers</w:t>
        </w:r>
      </w:hyperlink>
      <w:r>
        <w:t xml:space="preserve"> can specify the content of a </w:t>
      </w:r>
      <w:hyperlink w:anchor="EsdaRecords.BookmarkMeta">
        <w:r>
          <w:rPr>
            <w:rStyle w:val="Hyperlink"/>
          </w:rPr>
          <w:t>bookmark</w:t>
        </w:r>
      </w:hyperlink>
      <w:r>
        <w:t xml:space="preserve">. Bookmark interval content provides a convenient means to boomark a contiguous selection of records in a </w:t>
      </w:r>
      <w:hyperlink w:anchor="EsdaRecords.ModelMeta">
        <w:r>
          <w:rPr>
            <w:rStyle w:val="Hyperlink"/>
          </w:rPr>
          <w:t>model</w:t>
        </w:r>
      </w:hyperlink>
      <w:r>
        <w:t>.</w:t>
      </w:r>
    </w:p>
    <w:p w:rsidR="00E218C5" w:rsidRDefault="004172F6">
      <w:pPr>
        <w:pStyle w:val="BodyText"/>
      </w:pPr>
      <w:r>
        <w:t>Both fields in this message are optional:</w:t>
      </w:r>
    </w:p>
    <w:p w:rsidR="00E218C5" w:rsidRDefault="004172F6">
      <w:pPr>
        <w:pStyle w:val="Compact"/>
        <w:numPr>
          <w:ilvl w:val="0"/>
          <w:numId w:val="9"/>
        </w:numPr>
      </w:pPr>
      <w:r>
        <w:t>If neither field is present, then the bookmark interval designates all records in the model.</w:t>
      </w:r>
    </w:p>
    <w:p w:rsidR="00E218C5" w:rsidRDefault="004172F6">
      <w:pPr>
        <w:pStyle w:val="Compact"/>
        <w:numPr>
          <w:ilvl w:val="0"/>
          <w:numId w:val="9"/>
        </w:numPr>
      </w:pPr>
      <w:r>
        <w:t xml:space="preserve">If only </w:t>
      </w:r>
      <w:r>
        <w:rPr>
          <w:rStyle w:val="VerbatimChar"/>
        </w:rPr>
        <w:t>first_record</w:t>
      </w:r>
      <w:r>
        <w:t>is present, then the bookmark interval designates all records starting from that record identifier.</w:t>
      </w:r>
    </w:p>
    <w:p w:rsidR="00E218C5" w:rsidRDefault="004172F6">
      <w:pPr>
        <w:pStyle w:val="Compact"/>
        <w:numPr>
          <w:ilvl w:val="0"/>
          <w:numId w:val="9"/>
        </w:numPr>
      </w:pPr>
      <w:r>
        <w:t xml:space="preserve">If only </w:t>
      </w:r>
      <w:r>
        <w:rPr>
          <w:rStyle w:val="VerbatimChar"/>
        </w:rPr>
        <w:t>last_record</w:t>
      </w:r>
      <w:r>
        <w:t xml:space="preserve"> is present, then the bookmark interval designates all records ending at that record identifier. For a dynamic model, such a bookmark interval includes all “future” records.</w:t>
      </w:r>
    </w:p>
    <w:p w:rsidR="00E218C5" w:rsidRDefault="004172F6">
      <w:pPr>
        <w:pStyle w:val="Compact"/>
        <w:numPr>
          <w:ilvl w:val="0"/>
          <w:numId w:val="9"/>
        </w:numPr>
      </w:pPr>
      <w:r>
        <w:t>If both fields are present, then the bookmark interval designates all records between the two identifiers, inclusive.</w:t>
      </w:r>
    </w:p>
    <w:tbl>
      <w:tblPr>
        <w:tblW w:w="0" w:type="pct"/>
        <w:tblLook w:val="07E0" w:firstRow="1" w:lastRow="1" w:firstColumn="1" w:lastColumn="1" w:noHBand="1" w:noVBand="1"/>
      </w:tblPr>
      <w:tblGrid>
        <w:gridCol w:w="1410"/>
        <w:gridCol w:w="764"/>
        <w:gridCol w:w="1069"/>
        <w:gridCol w:w="6333"/>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first_record</w:t>
            </w:r>
          </w:p>
        </w:tc>
        <w:tc>
          <w:tcPr>
            <w:tcW w:w="0" w:type="auto"/>
          </w:tcPr>
          <w:p w:rsidR="00E218C5" w:rsidRDefault="00B737E6">
            <w:pPr>
              <w:pStyle w:val="Compact"/>
            </w:pPr>
            <w:hyperlink w:anchor="int64">
              <w:r w:rsidR="004172F6">
                <w:rPr>
                  <w:rStyle w:val="Hyperlink"/>
                </w:rPr>
                <w:t>int64</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The identifier for the first record in the interval.</w:t>
            </w:r>
          </w:p>
        </w:tc>
      </w:tr>
      <w:tr w:rsidR="00E218C5">
        <w:tc>
          <w:tcPr>
            <w:tcW w:w="0" w:type="auto"/>
          </w:tcPr>
          <w:p w:rsidR="00E218C5" w:rsidRDefault="004172F6">
            <w:pPr>
              <w:pStyle w:val="Compact"/>
            </w:pPr>
            <w:r>
              <w:t>last_record</w:t>
            </w:r>
          </w:p>
        </w:tc>
        <w:tc>
          <w:tcPr>
            <w:tcW w:w="0" w:type="auto"/>
          </w:tcPr>
          <w:p w:rsidR="00E218C5" w:rsidRDefault="00B737E6">
            <w:pPr>
              <w:pStyle w:val="Compact"/>
            </w:pPr>
            <w:hyperlink w:anchor="int64">
              <w:r w:rsidR="004172F6">
                <w:rPr>
                  <w:rStyle w:val="Hyperlink"/>
                </w:rPr>
                <w:t>int64</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The identifier for the last record in the interval.</w:t>
            </w:r>
          </w:p>
        </w:tc>
      </w:tr>
    </w:tbl>
    <w:p w:rsidR="00E218C5" w:rsidRDefault="004172F6">
      <w:pPr>
        <w:pStyle w:val="Heading3"/>
      </w:pPr>
      <w:bookmarkStart w:id="38" w:name="EsdaRecords.BookmarkMeta"/>
      <w:bookmarkEnd w:id="38"/>
      <w:r>
        <w:t>BookmarkMeta</w:t>
      </w:r>
    </w:p>
    <w:p w:rsidR="00E218C5" w:rsidRDefault="004172F6">
      <w:pPr>
        <w:pStyle w:val="FirstParagraph"/>
      </w:pPr>
      <w:r>
        <w:t xml:space="preserve">A bookmark is metadata defining a subset of records in a </w:t>
      </w:r>
      <w:hyperlink w:anchor="EsdaRecords.ModelMeta">
        <w:r>
          <w:rPr>
            <w:rStyle w:val="Hyperlink"/>
          </w:rPr>
          <w:t>model</w:t>
        </w:r>
      </w:hyperlink>
      <w:r>
        <w:t>.</w:t>
      </w:r>
    </w:p>
    <w:p w:rsidR="00E218C5" w:rsidRDefault="004172F6">
      <w:pPr>
        <w:pStyle w:val="BodyText"/>
      </w:pPr>
      <w:r>
        <w:t>There are three alternatives to specifying a bookmark:</w:t>
      </w:r>
    </w:p>
    <w:p w:rsidR="00E218C5" w:rsidRDefault="00B737E6">
      <w:pPr>
        <w:pStyle w:val="Compact"/>
        <w:numPr>
          <w:ilvl w:val="0"/>
          <w:numId w:val="10"/>
        </w:numPr>
      </w:pPr>
      <w:hyperlink w:anchor="EsdaRecords.BookmarkIntervalContent">
        <w:r w:rsidR="004172F6">
          <w:rPr>
            <w:rStyle w:val="Hyperlink"/>
          </w:rPr>
          <w:t>Interval content</w:t>
        </w:r>
      </w:hyperlink>
      <w:r w:rsidR="004172F6">
        <w:t xml:space="preserve"> specifies a range of records in the bookmark.</w:t>
      </w:r>
    </w:p>
    <w:p w:rsidR="00E218C5" w:rsidRDefault="00B737E6">
      <w:pPr>
        <w:pStyle w:val="Compact"/>
        <w:numPr>
          <w:ilvl w:val="0"/>
          <w:numId w:val="10"/>
        </w:numPr>
      </w:pPr>
      <w:hyperlink w:anchor="EsdaRecords.BookmarkSetContent">
        <w:r w:rsidR="004172F6">
          <w:rPr>
            <w:rStyle w:val="Hyperlink"/>
          </w:rPr>
          <w:t>Set content</w:t>
        </w:r>
      </w:hyperlink>
      <w:r w:rsidR="004172F6">
        <w:t xml:space="preserve"> specifies a list of records in the bookmark.</w:t>
      </w:r>
    </w:p>
    <w:p w:rsidR="00E218C5" w:rsidRDefault="004172F6">
      <w:pPr>
        <w:pStyle w:val="Compact"/>
        <w:numPr>
          <w:ilvl w:val="0"/>
          <w:numId w:val="10"/>
        </w:numPr>
      </w:pPr>
      <w:r>
        <w:t xml:space="preserve">A </w:t>
      </w:r>
      <w:hyperlink w:anchor="EsdaRecords.FilterExpression">
        <w:r>
          <w:rPr>
            <w:rStyle w:val="Hyperlink"/>
          </w:rPr>
          <w:t>filter expression</w:t>
        </w:r>
      </w:hyperlink>
      <w:r>
        <w:t xml:space="preserve"> defines a set of logical conditions for determining whether a record is in the bookmrk.</w:t>
      </w:r>
    </w:p>
    <w:p w:rsidR="00E218C5" w:rsidRDefault="004172F6">
      <w:pPr>
        <w:pStyle w:val="FirstParagraph"/>
      </w:pPr>
      <w:r>
        <w:rPr>
          <w:i/>
        </w:rPr>
        <w:t xml:space="preserve">Exactly one of </w:t>
      </w:r>
      <w:r>
        <w:rPr>
          <w:rStyle w:val="VerbatimChar"/>
          <w:i/>
        </w:rPr>
        <w:t>interval</w:t>
      </w:r>
      <w:r>
        <w:rPr>
          <w:i/>
        </w:rPr>
        <w:t xml:space="preserve">, </w:t>
      </w:r>
      <w:r>
        <w:rPr>
          <w:rStyle w:val="VerbatimChar"/>
          <w:i/>
        </w:rPr>
        <w:t>set</w:t>
      </w:r>
      <w:r>
        <w:rPr>
          <w:i/>
        </w:rPr>
        <w:t xml:space="preserve">, or </w:t>
      </w:r>
      <w:r>
        <w:rPr>
          <w:rStyle w:val="VerbatimChar"/>
          <w:i/>
        </w:rPr>
        <w:t>filter</w:t>
      </w:r>
      <w:r>
        <w:rPr>
          <w:i/>
        </w:rPr>
        <w:t xml:space="preserve"> must be specified in this message.</w:t>
      </w:r>
    </w:p>
    <w:tbl>
      <w:tblPr>
        <w:tblW w:w="0" w:type="pct"/>
        <w:tblLook w:val="07E0" w:firstRow="1" w:lastRow="1" w:firstColumn="1" w:lastColumn="1" w:noHBand="1" w:noVBand="1"/>
      </w:tblPr>
      <w:tblGrid>
        <w:gridCol w:w="1927"/>
        <w:gridCol w:w="2908"/>
        <w:gridCol w:w="1069"/>
        <w:gridCol w:w="3672"/>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bookmark_id</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[semantically optional] When creating a new bookmark, this field must be empty: the server will create a unique identifier for the bookmark. This identifier uniquely identifies the bookmark </w:t>
            </w:r>
            <w:r>
              <w:rPr>
                <w:i/>
              </w:rPr>
              <w:t>on the particular server</w:t>
            </w:r>
            <w:r>
              <w:t>.</w:t>
            </w:r>
          </w:p>
        </w:tc>
      </w:tr>
      <w:tr w:rsidR="00E218C5">
        <w:tc>
          <w:tcPr>
            <w:tcW w:w="0" w:type="auto"/>
          </w:tcPr>
          <w:p w:rsidR="00E218C5" w:rsidRDefault="004172F6">
            <w:pPr>
              <w:pStyle w:val="Compact"/>
            </w:pPr>
            <w:r>
              <w:t>bookmark_name</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A name for the bookmark, useful for displaying the bookmark to users. This need not be unique, although it is recommended to be so.</w:t>
            </w:r>
          </w:p>
        </w:tc>
      </w:tr>
      <w:tr w:rsidR="00E218C5">
        <w:tc>
          <w:tcPr>
            <w:tcW w:w="0" w:type="auto"/>
          </w:tcPr>
          <w:p w:rsidR="00E218C5" w:rsidRDefault="004172F6">
            <w:pPr>
              <w:pStyle w:val="Compact"/>
            </w:pPr>
            <w:r>
              <w:t>interval</w:t>
            </w:r>
          </w:p>
        </w:tc>
        <w:tc>
          <w:tcPr>
            <w:tcW w:w="0" w:type="auto"/>
          </w:tcPr>
          <w:p w:rsidR="00E218C5" w:rsidRDefault="00B737E6">
            <w:pPr>
              <w:pStyle w:val="Compact"/>
            </w:pPr>
            <w:hyperlink w:anchor="EsdaRecords.BookmarkIntervalContent">
              <w:r w:rsidR="004172F6">
                <w:rPr>
                  <w:rStyle w:val="Hyperlink"/>
                </w:rPr>
                <w:t>BookmarkIntervalContent</w:t>
              </w:r>
            </w:hyperlink>
          </w:p>
        </w:tc>
        <w:tc>
          <w:tcPr>
            <w:tcW w:w="0" w:type="auto"/>
          </w:tcPr>
          <w:p w:rsidR="00E218C5" w:rsidRDefault="004172F6">
            <w:pPr>
              <w:pStyle w:val="Compact"/>
            </w:pPr>
            <w:r>
              <w:t>optional</w:t>
            </w:r>
          </w:p>
        </w:tc>
        <w:tc>
          <w:tcPr>
            <w:tcW w:w="0" w:type="auto"/>
          </w:tcPr>
          <w:p w:rsidR="00E218C5" w:rsidRDefault="004172F6">
            <w:pPr>
              <w:pStyle w:val="Compact"/>
            </w:pPr>
            <w:r>
              <w:t>The range of records in the bookmark.</w:t>
            </w:r>
          </w:p>
        </w:tc>
      </w:tr>
      <w:tr w:rsidR="00E218C5">
        <w:tc>
          <w:tcPr>
            <w:tcW w:w="0" w:type="auto"/>
          </w:tcPr>
          <w:p w:rsidR="00E218C5" w:rsidRDefault="004172F6">
            <w:pPr>
              <w:pStyle w:val="Compact"/>
            </w:pPr>
            <w:r>
              <w:t>set</w:t>
            </w:r>
          </w:p>
        </w:tc>
        <w:tc>
          <w:tcPr>
            <w:tcW w:w="0" w:type="auto"/>
          </w:tcPr>
          <w:p w:rsidR="00E218C5" w:rsidRDefault="00B737E6">
            <w:pPr>
              <w:pStyle w:val="Compact"/>
            </w:pPr>
            <w:hyperlink w:anchor="EsdaRecords.BookmarkSetContent">
              <w:r w:rsidR="004172F6">
                <w:rPr>
                  <w:rStyle w:val="Hyperlink"/>
                </w:rPr>
                <w:t>BookmarkSetContent</w:t>
              </w:r>
            </w:hyperlink>
          </w:p>
        </w:tc>
        <w:tc>
          <w:tcPr>
            <w:tcW w:w="0" w:type="auto"/>
          </w:tcPr>
          <w:p w:rsidR="00E218C5" w:rsidRDefault="004172F6">
            <w:pPr>
              <w:pStyle w:val="Compact"/>
            </w:pPr>
            <w:r>
              <w:t>optional</w:t>
            </w:r>
          </w:p>
        </w:tc>
        <w:tc>
          <w:tcPr>
            <w:tcW w:w="0" w:type="auto"/>
          </w:tcPr>
          <w:p w:rsidR="00E218C5" w:rsidRDefault="004172F6">
            <w:pPr>
              <w:pStyle w:val="Compact"/>
            </w:pPr>
            <w:r>
              <w:t>The list of records in the bookmark.</w:t>
            </w:r>
          </w:p>
        </w:tc>
      </w:tr>
      <w:tr w:rsidR="00E218C5">
        <w:tc>
          <w:tcPr>
            <w:tcW w:w="0" w:type="auto"/>
          </w:tcPr>
          <w:p w:rsidR="00E218C5" w:rsidRDefault="004172F6">
            <w:pPr>
              <w:pStyle w:val="Compact"/>
            </w:pPr>
            <w:r>
              <w:t>filter</w:t>
            </w:r>
          </w:p>
        </w:tc>
        <w:tc>
          <w:tcPr>
            <w:tcW w:w="0" w:type="auto"/>
          </w:tcPr>
          <w:p w:rsidR="00E218C5" w:rsidRDefault="00B737E6">
            <w:pPr>
              <w:pStyle w:val="Compact"/>
            </w:pPr>
            <w:hyperlink w:anchor="EsdaRecords.FilterExpression">
              <w:r w:rsidR="004172F6">
                <w:rPr>
                  <w:rStyle w:val="Hyperlink"/>
                </w:rPr>
                <w:t>FilterExpression</w:t>
              </w:r>
            </w:hyperlink>
          </w:p>
        </w:tc>
        <w:tc>
          <w:tcPr>
            <w:tcW w:w="0" w:type="auto"/>
          </w:tcPr>
          <w:p w:rsidR="00E218C5" w:rsidRDefault="004172F6">
            <w:pPr>
              <w:pStyle w:val="Compact"/>
            </w:pPr>
            <w:r>
              <w:t>optional</w:t>
            </w:r>
          </w:p>
        </w:tc>
        <w:tc>
          <w:tcPr>
            <w:tcW w:w="0" w:type="auto"/>
          </w:tcPr>
          <w:p w:rsidR="00E218C5" w:rsidRDefault="004172F6">
            <w:pPr>
              <w:pStyle w:val="Compact"/>
            </w:pPr>
            <w:r>
              <w:t>Logical conditions for defining which records are in the bookmark.</w:t>
            </w:r>
          </w:p>
        </w:tc>
      </w:tr>
    </w:tbl>
    <w:p w:rsidR="00E218C5" w:rsidRDefault="004172F6">
      <w:pPr>
        <w:pStyle w:val="Heading3"/>
      </w:pPr>
      <w:bookmarkStart w:id="39" w:name="EsdaRecords.BookmarkMetaList"/>
      <w:bookmarkEnd w:id="39"/>
      <w:r>
        <w:t>BookmarkMetaList</w:t>
      </w:r>
    </w:p>
    <w:p w:rsidR="00E218C5" w:rsidRDefault="004172F6">
      <w:pPr>
        <w:pStyle w:val="FirstParagraph"/>
      </w:pPr>
      <w:r>
        <w:t>Bookmarks may be grouped into lists (sets).</w:t>
      </w:r>
    </w:p>
    <w:tbl>
      <w:tblPr>
        <w:tblW w:w="0" w:type="pct"/>
        <w:tblLook w:val="07E0" w:firstRow="1" w:lastRow="1" w:firstColumn="1" w:lastColumn="1" w:noHBand="1" w:noVBand="1"/>
      </w:tblPr>
      <w:tblGrid>
        <w:gridCol w:w="1978"/>
        <w:gridCol w:w="1797"/>
        <w:gridCol w:w="1132"/>
        <w:gridCol w:w="4669"/>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bookmark_metas</w:t>
            </w:r>
          </w:p>
        </w:tc>
        <w:tc>
          <w:tcPr>
            <w:tcW w:w="0" w:type="auto"/>
          </w:tcPr>
          <w:p w:rsidR="00E218C5" w:rsidRDefault="00B737E6">
            <w:pPr>
              <w:pStyle w:val="Compact"/>
            </w:pPr>
            <w:hyperlink w:anchor="EsdaRecords.BookmarkMeta">
              <w:r w:rsidR="004172F6">
                <w:rPr>
                  <w:rStyle w:val="Hyperlink"/>
                </w:rPr>
                <w:t>BookmarkMeta</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The bookmarks in the list.</w:t>
            </w:r>
          </w:p>
        </w:tc>
      </w:tr>
    </w:tbl>
    <w:p w:rsidR="00E218C5" w:rsidRDefault="004172F6">
      <w:pPr>
        <w:pStyle w:val="Heading3"/>
      </w:pPr>
      <w:bookmarkStart w:id="40" w:name="EsdaRecords.BookmarkSetContent"/>
      <w:bookmarkEnd w:id="40"/>
      <w:r>
        <w:t>BookmarkSetContent</w:t>
      </w:r>
    </w:p>
    <w:p w:rsidR="00E218C5" w:rsidRDefault="004172F6">
      <w:pPr>
        <w:pStyle w:val="FirstParagraph"/>
      </w:pPr>
      <w:r>
        <w:t xml:space="preserve">A list (set) of </w:t>
      </w:r>
      <w:hyperlink w:anchor="EsdaRecords.Record">
        <w:r>
          <w:rPr>
            <w:rStyle w:val="Hyperlink"/>
          </w:rPr>
          <w:t>record identifiers</w:t>
        </w:r>
      </w:hyperlink>
      <w:r>
        <w:t xml:space="preserve"> can specify the contents of a </w:t>
      </w:r>
      <w:hyperlink w:anchor="EsdaRecords.BookmarkMeta">
        <w:r>
          <w:rPr>
            <w:rStyle w:val="Hyperlink"/>
          </w:rPr>
          <w:t>bookmark</w:t>
        </w:r>
      </w:hyperlink>
      <w:r>
        <w:t xml:space="preserve">. Bookmark set content provides a convenient means to bookmark a specific selection of non-continuous records in a </w:t>
      </w:r>
      <w:hyperlink w:anchor="EsdaRecords.ModelMeta">
        <w:r>
          <w:rPr>
            <w:rStyle w:val="Hyperlink"/>
          </w:rPr>
          <w:t>model</w:t>
        </w:r>
      </w:hyperlink>
      <w:r>
        <w:t>.</w:t>
      </w:r>
    </w:p>
    <w:tbl>
      <w:tblPr>
        <w:tblW w:w="0" w:type="pct"/>
        <w:tblLook w:val="07E0" w:firstRow="1" w:lastRow="1" w:firstColumn="1" w:lastColumn="1" w:noHBand="1" w:noVBand="1"/>
      </w:tblPr>
      <w:tblGrid>
        <w:gridCol w:w="1290"/>
        <w:gridCol w:w="764"/>
        <w:gridCol w:w="1132"/>
        <w:gridCol w:w="6390"/>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record_ids</w:t>
            </w:r>
          </w:p>
        </w:tc>
        <w:tc>
          <w:tcPr>
            <w:tcW w:w="0" w:type="auto"/>
          </w:tcPr>
          <w:p w:rsidR="00E218C5" w:rsidRDefault="00B737E6">
            <w:pPr>
              <w:pStyle w:val="Compact"/>
            </w:pPr>
            <w:hyperlink w:anchor="int64">
              <w:r w:rsidR="004172F6">
                <w:rPr>
                  <w:rStyle w:val="Hyperlink"/>
                </w:rPr>
                <w:t>int64</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The list of record identifiers in the set.</w:t>
            </w:r>
          </w:p>
        </w:tc>
      </w:tr>
    </w:tbl>
    <w:p w:rsidR="00E218C5" w:rsidRDefault="004172F6">
      <w:pPr>
        <w:pStyle w:val="Heading3"/>
      </w:pPr>
      <w:bookmarkStart w:id="41" w:name="EsdaRecords.DomainMeta"/>
      <w:bookmarkEnd w:id="41"/>
      <w:r>
        <w:t>DomainMeta</w:t>
      </w:r>
    </w:p>
    <w:p w:rsidR="00E218C5" w:rsidRDefault="004172F6">
      <w:pPr>
        <w:pStyle w:val="FirstParagraph"/>
      </w:pPr>
      <w:r>
        <w:t>The domain (set of valid values) for a variable.</w:t>
      </w:r>
    </w:p>
    <w:p w:rsidR="00E218C5" w:rsidRDefault="004172F6">
      <w:pPr>
        <w:pStyle w:val="BodyText"/>
      </w:pPr>
      <w:r>
        <w:t>There are two alternatives to specifying a domain:</w:t>
      </w:r>
    </w:p>
    <w:p w:rsidR="00E218C5" w:rsidRDefault="00B737E6">
      <w:pPr>
        <w:pStyle w:val="Compact"/>
        <w:numPr>
          <w:ilvl w:val="0"/>
          <w:numId w:val="11"/>
        </w:numPr>
      </w:pPr>
      <w:hyperlink w:anchor="EsdaRecords.VarInterval">
        <w:r w:rsidR="004172F6">
          <w:rPr>
            <w:rStyle w:val="Hyperlink"/>
          </w:rPr>
          <w:t>An interval</w:t>
        </w:r>
      </w:hyperlink>
      <w:r w:rsidR="004172F6">
        <w:t xml:space="preserve"> specifies a range of values in the domain.</w:t>
      </w:r>
    </w:p>
    <w:p w:rsidR="00E218C5" w:rsidRDefault="00B737E6">
      <w:pPr>
        <w:pStyle w:val="Compact"/>
        <w:numPr>
          <w:ilvl w:val="0"/>
          <w:numId w:val="11"/>
        </w:numPr>
      </w:pPr>
      <w:hyperlink w:anchor="EsdaRecords.VarSet">
        <w:r w:rsidR="004172F6">
          <w:rPr>
            <w:rStyle w:val="Hyperlink"/>
          </w:rPr>
          <w:t>A set</w:t>
        </w:r>
      </w:hyperlink>
      <w:r w:rsidR="004172F6">
        <w:t xml:space="preserve"> specifies a list of values in the domain.</w:t>
      </w:r>
    </w:p>
    <w:p w:rsidR="00E218C5" w:rsidRDefault="004172F6">
      <w:pPr>
        <w:pStyle w:val="FirstParagraph"/>
      </w:pPr>
      <w:r>
        <w:rPr>
          <w:i/>
        </w:rPr>
        <w:t xml:space="preserve">Exactly one of </w:t>
      </w:r>
      <w:r>
        <w:rPr>
          <w:rStyle w:val="VerbatimChar"/>
          <w:i/>
        </w:rPr>
        <w:t>interval</w:t>
      </w:r>
      <w:r>
        <w:rPr>
          <w:i/>
        </w:rPr>
        <w:t xml:space="preserve"> or </w:t>
      </w:r>
      <w:r>
        <w:rPr>
          <w:rStyle w:val="VerbatimChar"/>
          <w:i/>
        </w:rPr>
        <w:t>set</w:t>
      </w:r>
      <w:r>
        <w:rPr>
          <w:i/>
        </w:rPr>
        <w:t xml:space="preserve"> must be specified in the message.</w:t>
      </w:r>
    </w:p>
    <w:tbl>
      <w:tblPr>
        <w:tblW w:w="0" w:type="pct"/>
        <w:tblLook w:val="07E0" w:firstRow="1" w:lastRow="1" w:firstColumn="1" w:lastColumn="1" w:noHBand="1" w:noVBand="1"/>
      </w:tblPr>
      <w:tblGrid>
        <w:gridCol w:w="1018"/>
        <w:gridCol w:w="1390"/>
        <w:gridCol w:w="1069"/>
        <w:gridCol w:w="3941"/>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var_id</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w:t>
            </w:r>
          </w:p>
        </w:tc>
      </w:tr>
      <w:tr w:rsidR="00E218C5">
        <w:tc>
          <w:tcPr>
            <w:tcW w:w="0" w:type="auto"/>
          </w:tcPr>
          <w:p w:rsidR="00E218C5" w:rsidRDefault="004172F6">
            <w:pPr>
              <w:pStyle w:val="Compact"/>
            </w:pPr>
            <w:r>
              <w:t>interval</w:t>
            </w:r>
          </w:p>
        </w:tc>
        <w:tc>
          <w:tcPr>
            <w:tcW w:w="0" w:type="auto"/>
          </w:tcPr>
          <w:p w:rsidR="00E218C5" w:rsidRDefault="00B737E6">
            <w:pPr>
              <w:pStyle w:val="Compact"/>
            </w:pPr>
            <w:hyperlink w:anchor="EsdaRecords.VarInterval">
              <w:r w:rsidR="004172F6">
                <w:rPr>
                  <w:rStyle w:val="Hyperlink"/>
                </w:rPr>
                <w:t>VarInterval</w:t>
              </w:r>
            </w:hyperlink>
          </w:p>
        </w:tc>
        <w:tc>
          <w:tcPr>
            <w:tcW w:w="0" w:type="auto"/>
          </w:tcPr>
          <w:p w:rsidR="00E218C5" w:rsidRDefault="004172F6">
            <w:pPr>
              <w:pStyle w:val="Compact"/>
            </w:pPr>
            <w:r>
              <w:t>optional</w:t>
            </w:r>
          </w:p>
        </w:tc>
        <w:tc>
          <w:tcPr>
            <w:tcW w:w="0" w:type="auto"/>
          </w:tcPr>
          <w:p w:rsidR="00E218C5" w:rsidRDefault="004172F6">
            <w:pPr>
              <w:pStyle w:val="Compact"/>
            </w:pPr>
            <w:r>
              <w:t>The interval of values in the domain.</w:t>
            </w:r>
          </w:p>
        </w:tc>
      </w:tr>
      <w:tr w:rsidR="00E218C5">
        <w:tc>
          <w:tcPr>
            <w:tcW w:w="0" w:type="auto"/>
          </w:tcPr>
          <w:p w:rsidR="00E218C5" w:rsidRDefault="004172F6">
            <w:pPr>
              <w:pStyle w:val="Compact"/>
            </w:pPr>
            <w:r>
              <w:t>set</w:t>
            </w:r>
          </w:p>
        </w:tc>
        <w:tc>
          <w:tcPr>
            <w:tcW w:w="0" w:type="auto"/>
          </w:tcPr>
          <w:p w:rsidR="00E218C5" w:rsidRDefault="00B737E6">
            <w:pPr>
              <w:pStyle w:val="Compact"/>
            </w:pPr>
            <w:hyperlink w:anchor="EsdaRecords.VarSet">
              <w:r w:rsidR="004172F6">
                <w:rPr>
                  <w:rStyle w:val="Hyperlink"/>
                </w:rPr>
                <w:t>VarSet</w:t>
              </w:r>
            </w:hyperlink>
          </w:p>
        </w:tc>
        <w:tc>
          <w:tcPr>
            <w:tcW w:w="0" w:type="auto"/>
          </w:tcPr>
          <w:p w:rsidR="00E218C5" w:rsidRDefault="004172F6">
            <w:pPr>
              <w:pStyle w:val="Compact"/>
            </w:pPr>
            <w:r>
              <w:t>optional</w:t>
            </w:r>
          </w:p>
        </w:tc>
        <w:tc>
          <w:tcPr>
            <w:tcW w:w="0" w:type="auto"/>
          </w:tcPr>
          <w:p w:rsidR="00E218C5" w:rsidRDefault="004172F6">
            <w:pPr>
              <w:pStyle w:val="Compact"/>
            </w:pPr>
            <w:r>
              <w:t>The list of values in the domain.</w:t>
            </w:r>
          </w:p>
        </w:tc>
      </w:tr>
    </w:tbl>
    <w:p w:rsidR="00E218C5" w:rsidRDefault="004172F6">
      <w:pPr>
        <w:pStyle w:val="Heading3"/>
      </w:pPr>
      <w:bookmarkStart w:id="42" w:name="EsdaRecords.DoubleList"/>
      <w:bookmarkEnd w:id="42"/>
      <w:r>
        <w:t>DoubleList</w:t>
      </w:r>
    </w:p>
    <w:p w:rsidR="00E218C5" w:rsidRDefault="004172F6">
      <w:pPr>
        <w:pStyle w:val="FirstParagraph"/>
      </w:pPr>
      <w:r>
        <w:t>A list of real numbers.</w:t>
      </w:r>
    </w:p>
    <w:tbl>
      <w:tblPr>
        <w:tblW w:w="0" w:type="pct"/>
        <w:tblLook w:val="07E0" w:firstRow="1" w:lastRow="1" w:firstColumn="1" w:lastColumn="1" w:noHBand="1" w:noVBand="1"/>
      </w:tblPr>
      <w:tblGrid>
        <w:gridCol w:w="873"/>
        <w:gridCol w:w="923"/>
        <w:gridCol w:w="1132"/>
        <w:gridCol w:w="4542"/>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values</w:t>
            </w:r>
          </w:p>
        </w:tc>
        <w:tc>
          <w:tcPr>
            <w:tcW w:w="0" w:type="auto"/>
          </w:tcPr>
          <w:p w:rsidR="00E218C5" w:rsidRDefault="00B737E6">
            <w:pPr>
              <w:pStyle w:val="Compact"/>
            </w:pPr>
            <w:hyperlink w:anchor="double">
              <w:r w:rsidR="004172F6">
                <w:rPr>
                  <w:rStyle w:val="Hyperlink"/>
                </w:rPr>
                <w:t>double</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The real numbers.</w:t>
            </w:r>
          </w:p>
        </w:tc>
      </w:tr>
    </w:tbl>
    <w:p w:rsidR="00E218C5" w:rsidRDefault="004172F6">
      <w:pPr>
        <w:pStyle w:val="Heading3"/>
      </w:pPr>
      <w:bookmarkStart w:id="43" w:name="EsdaRecords.FilterExpression"/>
      <w:bookmarkEnd w:id="43"/>
      <w:r>
        <w:t>FilterExpression</w:t>
      </w:r>
    </w:p>
    <w:p w:rsidR="00E218C5" w:rsidRDefault="004172F6">
      <w:pPr>
        <w:pStyle w:val="FirstParagraph"/>
      </w:pPr>
      <w:r>
        <w:t xml:space="preserve">A filtering expression is a composition of logical conditions on a </w:t>
      </w:r>
      <w:hyperlink w:anchor="EsdaRecords.Record">
        <w:r>
          <w:rPr>
            <w:rStyle w:val="Hyperlink"/>
          </w:rPr>
          <w:t>record</w:t>
        </w:r>
      </w:hyperlink>
      <w:r>
        <w:t>. It can be used to filter records. There are four alternatives to specifying a filter expression:</w:t>
      </w:r>
    </w:p>
    <w:p w:rsidR="00E218C5" w:rsidRDefault="004172F6">
      <w:pPr>
        <w:pStyle w:val="Compact"/>
        <w:numPr>
          <w:ilvl w:val="0"/>
          <w:numId w:val="12"/>
        </w:numPr>
      </w:pPr>
      <w:r>
        <w:t xml:space="preserve">The </w:t>
      </w:r>
      <w:hyperlink w:anchor="EsdaRecords.FilterNot">
        <w:r>
          <w:rPr>
            <w:rStyle w:val="Hyperlink"/>
          </w:rPr>
          <w:t>logical negation</w:t>
        </w:r>
      </w:hyperlink>
      <w:r>
        <w:t xml:space="preserve"> of another filtering expression.</w:t>
      </w:r>
    </w:p>
    <w:p w:rsidR="00E218C5" w:rsidRDefault="004172F6">
      <w:pPr>
        <w:pStyle w:val="Compact"/>
        <w:numPr>
          <w:ilvl w:val="0"/>
          <w:numId w:val="12"/>
        </w:numPr>
      </w:pPr>
      <w:r>
        <w:t xml:space="preserve">The </w:t>
      </w:r>
      <w:hyperlink w:anchor="EsdaRecords.FilterUnion">
        <w:r>
          <w:rPr>
            <w:rStyle w:val="Hyperlink"/>
          </w:rPr>
          <w:t>set union</w:t>
        </w:r>
      </w:hyperlink>
      <w:r>
        <w:t xml:space="preserve"> of multiple filtering expressions.</w:t>
      </w:r>
    </w:p>
    <w:p w:rsidR="00E218C5" w:rsidRDefault="004172F6">
      <w:pPr>
        <w:pStyle w:val="Compact"/>
        <w:numPr>
          <w:ilvl w:val="0"/>
          <w:numId w:val="12"/>
        </w:numPr>
      </w:pPr>
      <w:r>
        <w:t xml:space="preserve">The </w:t>
      </w:r>
      <w:hyperlink w:anchor="EsdaRecords.FilterIntersection">
        <w:r>
          <w:rPr>
            <w:rStyle w:val="Hyperlink"/>
          </w:rPr>
          <w:t>set intersection</w:t>
        </w:r>
      </w:hyperlink>
      <w:r>
        <w:t xml:space="preserve"> of multiple filtering expressions.</w:t>
      </w:r>
    </w:p>
    <w:p w:rsidR="00E218C5" w:rsidRDefault="00B737E6">
      <w:pPr>
        <w:pStyle w:val="Compact"/>
        <w:numPr>
          <w:ilvl w:val="0"/>
          <w:numId w:val="12"/>
        </w:numPr>
      </w:pPr>
      <w:hyperlink w:anchor="EsdaRecords.DomainMeta">
        <w:r w:rsidR="004172F6">
          <w:rPr>
            <w:rStyle w:val="Hyperlink"/>
          </w:rPr>
          <w:t>Particular values</w:t>
        </w:r>
      </w:hyperlink>
      <w:r w:rsidR="004172F6">
        <w:t xml:space="preserve"> of variables in a record.</w:t>
      </w:r>
    </w:p>
    <w:p w:rsidR="00E218C5" w:rsidRDefault="004172F6">
      <w:pPr>
        <w:pStyle w:val="FirstParagraph"/>
      </w:pPr>
      <w:r>
        <w:rPr>
          <w:i/>
        </w:rPr>
        <w:t xml:space="preserve">Exactly one of </w:t>
      </w:r>
      <w:r>
        <w:rPr>
          <w:rStyle w:val="VerbatimChar"/>
          <w:i/>
        </w:rPr>
        <w:t>filter_not</w:t>
      </w:r>
      <w:r>
        <w:rPr>
          <w:i/>
        </w:rPr>
        <w:t xml:space="preserve">, </w:t>
      </w:r>
      <w:r>
        <w:rPr>
          <w:rStyle w:val="VerbatimChar"/>
          <w:i/>
        </w:rPr>
        <w:t>filter_union</w:t>
      </w:r>
      <w:r>
        <w:rPr>
          <w:i/>
        </w:rPr>
        <w:t xml:space="preserve">, </w:t>
      </w:r>
      <w:r>
        <w:rPr>
          <w:rStyle w:val="VerbatimChar"/>
          <w:i/>
        </w:rPr>
        <w:t>filter_intersection</w:t>
      </w:r>
      <w:r>
        <w:rPr>
          <w:i/>
        </w:rPr>
        <w:t xml:space="preserve">, or </w:t>
      </w:r>
      <w:r>
        <w:rPr>
          <w:rStyle w:val="VerbatimChar"/>
          <w:i/>
        </w:rPr>
        <w:t>filter_domain</w:t>
      </w:r>
      <w:r>
        <w:rPr>
          <w:i/>
        </w:rPr>
        <w:t xml:space="preserve"> must be specified in this message.</w:t>
      </w:r>
    </w:p>
    <w:tbl>
      <w:tblPr>
        <w:tblW w:w="0" w:type="pct"/>
        <w:tblLook w:val="07E0" w:firstRow="1" w:lastRow="1" w:firstColumn="1" w:lastColumn="1" w:noHBand="1" w:noVBand="1"/>
      </w:tblPr>
      <w:tblGrid>
        <w:gridCol w:w="2041"/>
        <w:gridCol w:w="2019"/>
        <w:gridCol w:w="1069"/>
        <w:gridCol w:w="3671"/>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filter_not</w:t>
            </w:r>
          </w:p>
        </w:tc>
        <w:tc>
          <w:tcPr>
            <w:tcW w:w="0" w:type="auto"/>
          </w:tcPr>
          <w:p w:rsidR="00E218C5" w:rsidRDefault="00B737E6">
            <w:pPr>
              <w:pStyle w:val="Compact"/>
            </w:pPr>
            <w:hyperlink w:anchor="EsdaRecords.FilterNot">
              <w:r w:rsidR="004172F6">
                <w:rPr>
                  <w:rStyle w:val="Hyperlink"/>
                </w:rPr>
                <w:t>FilterNot</w:t>
              </w:r>
            </w:hyperlink>
          </w:p>
        </w:tc>
        <w:tc>
          <w:tcPr>
            <w:tcW w:w="0" w:type="auto"/>
          </w:tcPr>
          <w:p w:rsidR="00E218C5" w:rsidRDefault="004172F6">
            <w:pPr>
              <w:pStyle w:val="Compact"/>
            </w:pPr>
            <w:r>
              <w:t>optional</w:t>
            </w:r>
          </w:p>
        </w:tc>
        <w:tc>
          <w:tcPr>
            <w:tcW w:w="0" w:type="auto"/>
          </w:tcPr>
          <w:p w:rsidR="00E218C5" w:rsidRDefault="004172F6">
            <w:pPr>
              <w:pStyle w:val="Compact"/>
            </w:pPr>
            <w:r>
              <w:t>Logical negation of an expression.</w:t>
            </w:r>
          </w:p>
        </w:tc>
      </w:tr>
      <w:tr w:rsidR="00E218C5">
        <w:tc>
          <w:tcPr>
            <w:tcW w:w="0" w:type="auto"/>
          </w:tcPr>
          <w:p w:rsidR="00E218C5" w:rsidRDefault="004172F6">
            <w:pPr>
              <w:pStyle w:val="Compact"/>
            </w:pPr>
            <w:r>
              <w:t>filter_union</w:t>
            </w:r>
          </w:p>
        </w:tc>
        <w:tc>
          <w:tcPr>
            <w:tcW w:w="0" w:type="auto"/>
          </w:tcPr>
          <w:p w:rsidR="00E218C5" w:rsidRDefault="00B737E6">
            <w:pPr>
              <w:pStyle w:val="Compact"/>
            </w:pPr>
            <w:hyperlink w:anchor="EsdaRecords.FilterUnion">
              <w:r w:rsidR="004172F6">
                <w:rPr>
                  <w:rStyle w:val="Hyperlink"/>
                </w:rPr>
                <w:t>FilterUnion</w:t>
              </w:r>
            </w:hyperlink>
          </w:p>
        </w:tc>
        <w:tc>
          <w:tcPr>
            <w:tcW w:w="0" w:type="auto"/>
          </w:tcPr>
          <w:p w:rsidR="00E218C5" w:rsidRDefault="004172F6">
            <w:pPr>
              <w:pStyle w:val="Compact"/>
            </w:pPr>
            <w:r>
              <w:t>optional</w:t>
            </w:r>
          </w:p>
        </w:tc>
        <w:tc>
          <w:tcPr>
            <w:tcW w:w="0" w:type="auto"/>
          </w:tcPr>
          <w:p w:rsidR="00E218C5" w:rsidRDefault="004172F6">
            <w:pPr>
              <w:pStyle w:val="Compact"/>
            </w:pPr>
            <w:r>
              <w:t>Set union of expressions.</w:t>
            </w:r>
          </w:p>
        </w:tc>
      </w:tr>
      <w:tr w:rsidR="00E218C5">
        <w:tc>
          <w:tcPr>
            <w:tcW w:w="0" w:type="auto"/>
          </w:tcPr>
          <w:p w:rsidR="00E218C5" w:rsidRDefault="004172F6">
            <w:pPr>
              <w:pStyle w:val="Compact"/>
            </w:pPr>
            <w:r>
              <w:t>filter_intersection</w:t>
            </w:r>
          </w:p>
        </w:tc>
        <w:tc>
          <w:tcPr>
            <w:tcW w:w="0" w:type="auto"/>
          </w:tcPr>
          <w:p w:rsidR="00E218C5" w:rsidRDefault="00B737E6">
            <w:pPr>
              <w:pStyle w:val="Compact"/>
            </w:pPr>
            <w:hyperlink w:anchor="EsdaRecords.FilterIntersection">
              <w:r w:rsidR="004172F6">
                <w:rPr>
                  <w:rStyle w:val="Hyperlink"/>
                </w:rPr>
                <w:t>FilterIntersection</w:t>
              </w:r>
            </w:hyperlink>
          </w:p>
        </w:tc>
        <w:tc>
          <w:tcPr>
            <w:tcW w:w="0" w:type="auto"/>
          </w:tcPr>
          <w:p w:rsidR="00E218C5" w:rsidRDefault="004172F6">
            <w:pPr>
              <w:pStyle w:val="Compact"/>
            </w:pPr>
            <w:r>
              <w:t>optional</w:t>
            </w:r>
          </w:p>
        </w:tc>
        <w:tc>
          <w:tcPr>
            <w:tcW w:w="0" w:type="auto"/>
          </w:tcPr>
          <w:p w:rsidR="00E218C5" w:rsidRDefault="004172F6">
            <w:pPr>
              <w:pStyle w:val="Compact"/>
            </w:pPr>
            <w:r>
              <w:t>Set intersection of expressions.</w:t>
            </w:r>
          </w:p>
        </w:tc>
      </w:tr>
      <w:tr w:rsidR="00E218C5">
        <w:tc>
          <w:tcPr>
            <w:tcW w:w="0" w:type="auto"/>
          </w:tcPr>
          <w:p w:rsidR="00E218C5" w:rsidRDefault="004172F6">
            <w:pPr>
              <w:pStyle w:val="Compact"/>
            </w:pPr>
            <w:r>
              <w:t>filter_domain</w:t>
            </w:r>
          </w:p>
        </w:tc>
        <w:tc>
          <w:tcPr>
            <w:tcW w:w="0" w:type="auto"/>
          </w:tcPr>
          <w:p w:rsidR="00E218C5" w:rsidRDefault="00B737E6">
            <w:pPr>
              <w:pStyle w:val="Compact"/>
            </w:pPr>
            <w:hyperlink w:anchor="EsdaRecords.DomainMeta">
              <w:r w:rsidR="004172F6">
                <w:rPr>
                  <w:rStyle w:val="Hyperlink"/>
                </w:rPr>
                <w:t>DomainMeta</w:t>
              </w:r>
            </w:hyperlink>
          </w:p>
        </w:tc>
        <w:tc>
          <w:tcPr>
            <w:tcW w:w="0" w:type="auto"/>
          </w:tcPr>
          <w:p w:rsidR="00E218C5" w:rsidRDefault="004172F6">
            <w:pPr>
              <w:pStyle w:val="Compact"/>
            </w:pPr>
            <w:r>
              <w:t>optional</w:t>
            </w:r>
          </w:p>
        </w:tc>
        <w:tc>
          <w:tcPr>
            <w:tcW w:w="0" w:type="auto"/>
          </w:tcPr>
          <w:p w:rsidR="00E218C5" w:rsidRDefault="004172F6">
            <w:pPr>
              <w:pStyle w:val="Compact"/>
            </w:pPr>
            <w:r>
              <w:t>Particular values of variables.</w:t>
            </w:r>
          </w:p>
        </w:tc>
      </w:tr>
    </w:tbl>
    <w:p w:rsidR="00E218C5" w:rsidRDefault="004172F6">
      <w:pPr>
        <w:pStyle w:val="Heading3"/>
      </w:pPr>
      <w:bookmarkStart w:id="44" w:name="EsdaRecords.FilterIntersection"/>
      <w:bookmarkEnd w:id="44"/>
      <w:r>
        <w:t>FilterIntersection</w:t>
      </w:r>
    </w:p>
    <w:p w:rsidR="00E218C5" w:rsidRDefault="004172F6">
      <w:pPr>
        <w:pStyle w:val="FirstParagraph"/>
      </w:pPr>
      <w:r>
        <w:t xml:space="preserve">Set intersection of filtering expressions. A record satisfies this expression if it satisfies all of </w:t>
      </w:r>
      <w:r>
        <w:rPr>
          <w:rStyle w:val="VerbatimChar"/>
        </w:rPr>
        <w:t>filter_expressions</w:t>
      </w:r>
      <w:r>
        <w:t>.</w:t>
      </w:r>
    </w:p>
    <w:tbl>
      <w:tblPr>
        <w:tblW w:w="0" w:type="pct"/>
        <w:tblLook w:val="07E0" w:firstRow="1" w:lastRow="1" w:firstColumn="1" w:lastColumn="1" w:noHBand="1" w:noVBand="1"/>
      </w:tblPr>
      <w:tblGrid>
        <w:gridCol w:w="2028"/>
        <w:gridCol w:w="1913"/>
        <w:gridCol w:w="1132"/>
        <w:gridCol w:w="4503"/>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filter_expressions</w:t>
            </w:r>
          </w:p>
        </w:tc>
        <w:tc>
          <w:tcPr>
            <w:tcW w:w="0" w:type="auto"/>
          </w:tcPr>
          <w:p w:rsidR="00E218C5" w:rsidRDefault="00B737E6">
            <w:pPr>
              <w:pStyle w:val="Compact"/>
            </w:pPr>
            <w:hyperlink w:anchor="EsdaRecords.FilterExpression">
              <w:r w:rsidR="004172F6">
                <w:rPr>
                  <w:rStyle w:val="Hyperlink"/>
                </w:rPr>
                <w:t>FilterExpression</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The expressions to be intersected.</w:t>
            </w:r>
          </w:p>
        </w:tc>
      </w:tr>
    </w:tbl>
    <w:p w:rsidR="00E218C5" w:rsidRDefault="004172F6">
      <w:pPr>
        <w:pStyle w:val="Heading3"/>
      </w:pPr>
      <w:bookmarkStart w:id="45" w:name="EsdaRecords.FilterNot"/>
      <w:bookmarkEnd w:id="45"/>
      <w:r>
        <w:t>FilterNot</w:t>
      </w:r>
    </w:p>
    <w:p w:rsidR="00E218C5" w:rsidRDefault="004172F6">
      <w:pPr>
        <w:pStyle w:val="FirstParagraph"/>
      </w:pPr>
      <w:r>
        <w:t xml:space="preserve">Logically negate a filtering expression. A record satifies this expression if it does not satisfy </w:t>
      </w:r>
      <w:r>
        <w:rPr>
          <w:rStyle w:val="VerbatimChar"/>
        </w:rPr>
        <w:t>filter_expression</w:t>
      </w:r>
      <w:r>
        <w:t>.</w:t>
      </w:r>
    </w:p>
    <w:tbl>
      <w:tblPr>
        <w:tblW w:w="0" w:type="pct"/>
        <w:tblLook w:val="07E0" w:firstRow="1" w:lastRow="1" w:firstColumn="1" w:lastColumn="1" w:noHBand="1" w:noVBand="1"/>
      </w:tblPr>
      <w:tblGrid>
        <w:gridCol w:w="1925"/>
        <w:gridCol w:w="1913"/>
        <w:gridCol w:w="1069"/>
        <w:gridCol w:w="4669"/>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filter_expression</w:t>
            </w:r>
          </w:p>
        </w:tc>
        <w:tc>
          <w:tcPr>
            <w:tcW w:w="0" w:type="auto"/>
          </w:tcPr>
          <w:p w:rsidR="00E218C5" w:rsidRDefault="00B737E6">
            <w:pPr>
              <w:pStyle w:val="Compact"/>
            </w:pPr>
            <w:hyperlink w:anchor="EsdaRecords.FilterExpression">
              <w:r w:rsidR="004172F6">
                <w:rPr>
                  <w:rStyle w:val="Hyperlink"/>
                </w:rPr>
                <w:t>FilterExpression</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expression to be negated.</w:t>
            </w:r>
          </w:p>
        </w:tc>
      </w:tr>
    </w:tbl>
    <w:p w:rsidR="00E218C5" w:rsidRDefault="004172F6">
      <w:pPr>
        <w:pStyle w:val="Heading3"/>
      </w:pPr>
      <w:bookmarkStart w:id="46" w:name="EsdaRecords.FilterUnion"/>
      <w:bookmarkEnd w:id="46"/>
      <w:r>
        <w:t>FilterUnion</w:t>
      </w:r>
    </w:p>
    <w:p w:rsidR="00E218C5" w:rsidRDefault="004172F6">
      <w:pPr>
        <w:pStyle w:val="FirstParagraph"/>
      </w:pPr>
      <w:r>
        <w:t xml:space="preserve">Set union of filtering expressions. A record satisfies this expression if if satisfies any of </w:t>
      </w:r>
      <w:r>
        <w:rPr>
          <w:rStyle w:val="VerbatimChar"/>
        </w:rPr>
        <w:t>filter_expressions</w:t>
      </w:r>
      <w:r>
        <w:t>.</w:t>
      </w:r>
    </w:p>
    <w:tbl>
      <w:tblPr>
        <w:tblW w:w="0" w:type="pct"/>
        <w:tblLook w:val="07E0" w:firstRow="1" w:lastRow="1" w:firstColumn="1" w:lastColumn="1" w:noHBand="1" w:noVBand="1"/>
      </w:tblPr>
      <w:tblGrid>
        <w:gridCol w:w="2028"/>
        <w:gridCol w:w="1913"/>
        <w:gridCol w:w="1132"/>
        <w:gridCol w:w="4503"/>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filter_expressions</w:t>
            </w:r>
          </w:p>
        </w:tc>
        <w:tc>
          <w:tcPr>
            <w:tcW w:w="0" w:type="auto"/>
          </w:tcPr>
          <w:p w:rsidR="00E218C5" w:rsidRDefault="00B737E6">
            <w:pPr>
              <w:pStyle w:val="Compact"/>
            </w:pPr>
            <w:hyperlink w:anchor="EsdaRecords.FilterExpression">
              <w:r w:rsidR="004172F6">
                <w:rPr>
                  <w:rStyle w:val="Hyperlink"/>
                </w:rPr>
                <w:t>FilterExpression</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The expressions to be unioned.</w:t>
            </w:r>
          </w:p>
        </w:tc>
      </w:tr>
    </w:tbl>
    <w:p w:rsidR="00E218C5" w:rsidRDefault="004172F6">
      <w:pPr>
        <w:pStyle w:val="Heading3"/>
      </w:pPr>
      <w:bookmarkStart w:id="47" w:name="EsdaRecords.IntegerList"/>
      <w:bookmarkEnd w:id="47"/>
      <w:r>
        <w:t>IntegerList</w:t>
      </w:r>
    </w:p>
    <w:p w:rsidR="00E218C5" w:rsidRDefault="004172F6">
      <w:pPr>
        <w:pStyle w:val="FirstParagraph"/>
      </w:pPr>
      <w:r>
        <w:t>A list of integers.</w:t>
      </w:r>
    </w:p>
    <w:tbl>
      <w:tblPr>
        <w:tblW w:w="0" w:type="pct"/>
        <w:tblLook w:val="07E0" w:firstRow="1" w:lastRow="1" w:firstColumn="1" w:lastColumn="1" w:noHBand="1" w:noVBand="1"/>
      </w:tblPr>
      <w:tblGrid>
        <w:gridCol w:w="873"/>
        <w:gridCol w:w="867"/>
        <w:gridCol w:w="1132"/>
        <w:gridCol w:w="4010"/>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values</w:t>
            </w:r>
          </w:p>
        </w:tc>
        <w:tc>
          <w:tcPr>
            <w:tcW w:w="0" w:type="auto"/>
          </w:tcPr>
          <w:p w:rsidR="00E218C5" w:rsidRDefault="00B737E6">
            <w:pPr>
              <w:pStyle w:val="Compact"/>
            </w:pPr>
            <w:hyperlink w:anchor="sint64">
              <w:r w:rsidR="004172F6">
                <w:rPr>
                  <w:rStyle w:val="Hyperlink"/>
                </w:rPr>
                <w:t>sint64</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The integers.</w:t>
            </w:r>
          </w:p>
        </w:tc>
      </w:tr>
    </w:tbl>
    <w:p w:rsidR="00E218C5" w:rsidRDefault="004172F6">
      <w:pPr>
        <w:pStyle w:val="Heading3"/>
      </w:pPr>
      <w:bookmarkStart w:id="48" w:name="EsdaRecords.ModelMeta"/>
      <w:bookmarkEnd w:id="48"/>
      <w:r>
        <w:t>ModelMeta</w:t>
      </w:r>
    </w:p>
    <w:p w:rsidR="00E218C5" w:rsidRDefault="004172F6">
      <w:pPr>
        <w:pStyle w:val="FirstParagraph"/>
      </w:pPr>
      <w:r>
        <w:t>Metadata for a model.</w:t>
      </w:r>
    </w:p>
    <w:tbl>
      <w:tblPr>
        <w:tblW w:w="0" w:type="pct"/>
        <w:tblLook w:val="07E0" w:firstRow="1" w:lastRow="1" w:firstColumn="1" w:lastColumn="1" w:noHBand="1" w:noVBand="1"/>
      </w:tblPr>
      <w:tblGrid>
        <w:gridCol w:w="1516"/>
        <w:gridCol w:w="1531"/>
        <w:gridCol w:w="1132"/>
        <w:gridCol w:w="5397"/>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model_id</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[semantically required] The unique identifier for the model </w:t>
            </w:r>
            <w:r>
              <w:rPr>
                <w:i/>
              </w:rPr>
              <w:t>on the particular server</w:t>
            </w:r>
            <w:r>
              <w:t>.</w:t>
            </w:r>
          </w:p>
        </w:tc>
      </w:tr>
      <w:tr w:rsidR="00E218C5">
        <w:tc>
          <w:tcPr>
            <w:tcW w:w="0" w:type="auto"/>
          </w:tcPr>
          <w:p w:rsidR="00E218C5" w:rsidRDefault="004172F6">
            <w:pPr>
              <w:pStyle w:val="Compact"/>
            </w:pPr>
            <w:r>
              <w:t>model_name</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A name for the model, useful for display the model to users. This need not be unique, although it is recommended to be so.</w:t>
            </w:r>
          </w:p>
        </w:tc>
      </w:tr>
      <w:tr w:rsidR="00E218C5">
        <w:tc>
          <w:tcPr>
            <w:tcW w:w="0" w:type="auto"/>
          </w:tcPr>
          <w:p w:rsidR="00E218C5" w:rsidRDefault="004172F6">
            <w:pPr>
              <w:pStyle w:val="Compact"/>
            </w:pPr>
            <w:r>
              <w:t>model_uri</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unique URI for the model. Additional metadata may be obtained by dereferencing that URI.</w:t>
            </w:r>
          </w:p>
        </w:tc>
      </w:tr>
      <w:tr w:rsidR="00E218C5">
        <w:tc>
          <w:tcPr>
            <w:tcW w:w="0" w:type="auto"/>
          </w:tcPr>
          <w:p w:rsidR="00E218C5" w:rsidRDefault="004172F6">
            <w:pPr>
              <w:pStyle w:val="Compact"/>
            </w:pPr>
            <w:r>
              <w:t>variables</w:t>
            </w:r>
          </w:p>
        </w:tc>
        <w:tc>
          <w:tcPr>
            <w:tcW w:w="0" w:type="auto"/>
          </w:tcPr>
          <w:p w:rsidR="00E218C5" w:rsidRDefault="00B737E6">
            <w:pPr>
              <w:pStyle w:val="Compact"/>
            </w:pPr>
            <w:hyperlink w:anchor="EsdaRecords.VarMeta">
              <w:r w:rsidR="004172F6">
                <w:rPr>
                  <w:rStyle w:val="Hyperlink"/>
                </w:rPr>
                <w:t>VarMeta</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Metadata for the variables.</w:t>
            </w:r>
          </w:p>
        </w:tc>
      </w:tr>
      <w:tr w:rsidR="00E218C5">
        <w:tc>
          <w:tcPr>
            <w:tcW w:w="0" w:type="auto"/>
          </w:tcPr>
          <w:p w:rsidR="00E218C5" w:rsidRDefault="004172F6">
            <w:pPr>
              <w:pStyle w:val="Compact"/>
            </w:pPr>
            <w:r>
              <w:t>inputs</w:t>
            </w:r>
          </w:p>
        </w:tc>
        <w:tc>
          <w:tcPr>
            <w:tcW w:w="0" w:type="auto"/>
          </w:tcPr>
          <w:p w:rsidR="00E218C5" w:rsidRDefault="00B737E6">
            <w:pPr>
              <w:pStyle w:val="Compact"/>
            </w:pPr>
            <w:hyperlink w:anchor="EsdaRecords.DomainMeta">
              <w:r w:rsidR="004172F6">
                <w:rPr>
                  <w:rStyle w:val="Hyperlink"/>
                </w:rPr>
                <w:t>DomainMeta</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Metadata for input values to the model, if any.</w:t>
            </w:r>
          </w:p>
        </w:tc>
      </w:tr>
    </w:tbl>
    <w:p w:rsidR="00E218C5" w:rsidRDefault="004172F6">
      <w:pPr>
        <w:pStyle w:val="Heading3"/>
      </w:pPr>
      <w:bookmarkStart w:id="49" w:name="EsdaRecords.ModelMetaList"/>
      <w:bookmarkEnd w:id="49"/>
      <w:r>
        <w:t>ModelMetaList</w:t>
      </w:r>
    </w:p>
    <w:p w:rsidR="00E218C5" w:rsidRDefault="004172F6">
      <w:pPr>
        <w:pStyle w:val="FirstParagraph"/>
      </w:pPr>
      <w:r>
        <w:t>A list of metadata for models.</w:t>
      </w:r>
    </w:p>
    <w:tbl>
      <w:tblPr>
        <w:tblW w:w="0" w:type="pct"/>
        <w:tblLook w:val="07E0" w:firstRow="1" w:lastRow="1" w:firstColumn="1" w:lastColumn="1" w:noHBand="1" w:noVBand="1"/>
      </w:tblPr>
      <w:tblGrid>
        <w:gridCol w:w="962"/>
        <w:gridCol w:w="1366"/>
        <w:gridCol w:w="1132"/>
        <w:gridCol w:w="5628"/>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models</w:t>
            </w:r>
          </w:p>
        </w:tc>
        <w:tc>
          <w:tcPr>
            <w:tcW w:w="0" w:type="auto"/>
          </w:tcPr>
          <w:p w:rsidR="00E218C5" w:rsidRDefault="00B737E6">
            <w:pPr>
              <w:pStyle w:val="Compact"/>
            </w:pPr>
            <w:hyperlink w:anchor="EsdaRecords.ModelMeta">
              <w:r w:rsidR="004172F6">
                <w:rPr>
                  <w:rStyle w:val="Hyperlink"/>
                </w:rPr>
                <w:t>ModelMeta</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The metadata for the models.</w:t>
            </w:r>
          </w:p>
        </w:tc>
      </w:tr>
    </w:tbl>
    <w:p w:rsidR="00E218C5" w:rsidRDefault="004172F6">
      <w:pPr>
        <w:pStyle w:val="Heading3"/>
      </w:pPr>
      <w:bookmarkStart w:id="50" w:name="EsdaRecords.OptionalInt32"/>
      <w:bookmarkEnd w:id="50"/>
      <w:r>
        <w:t>OptionalInt32</w:t>
      </w:r>
    </w:p>
    <w:p w:rsidR="00E218C5" w:rsidRDefault="004172F6">
      <w:pPr>
        <w:pStyle w:val="FirstParagraph"/>
      </w:pPr>
      <w:r>
        <w:t>Wrapper for an optional signed integer.</w:t>
      </w:r>
    </w:p>
    <w:tbl>
      <w:tblPr>
        <w:tblW w:w="0" w:type="pct"/>
        <w:tblLook w:val="07E0" w:firstRow="1" w:lastRow="1" w:firstColumn="1" w:lastColumn="1" w:noHBand="1" w:noVBand="1"/>
      </w:tblPr>
      <w:tblGrid>
        <w:gridCol w:w="769"/>
        <w:gridCol w:w="764"/>
        <w:gridCol w:w="1069"/>
        <w:gridCol w:w="5238"/>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value</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signed integer value.</w:t>
            </w:r>
          </w:p>
        </w:tc>
      </w:tr>
    </w:tbl>
    <w:p w:rsidR="00E218C5" w:rsidRDefault="004172F6">
      <w:pPr>
        <w:pStyle w:val="Heading3"/>
      </w:pPr>
      <w:bookmarkStart w:id="51" w:name="EsdaRecords.OptionalString"/>
      <w:bookmarkEnd w:id="51"/>
      <w:r>
        <w:t>OptionalString</w:t>
      </w:r>
    </w:p>
    <w:p w:rsidR="00E218C5" w:rsidRDefault="004172F6">
      <w:pPr>
        <w:pStyle w:val="FirstParagraph"/>
      </w:pPr>
      <w:r>
        <w:t>Wrapper for an optional string.</w:t>
      </w:r>
    </w:p>
    <w:tbl>
      <w:tblPr>
        <w:tblW w:w="0" w:type="pct"/>
        <w:tblLook w:val="07E0" w:firstRow="1" w:lastRow="1" w:firstColumn="1" w:lastColumn="1" w:noHBand="1" w:noVBand="1"/>
      </w:tblPr>
      <w:tblGrid>
        <w:gridCol w:w="769"/>
        <w:gridCol w:w="819"/>
        <w:gridCol w:w="1069"/>
        <w:gridCol w:w="5410"/>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value</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character string value.</w:t>
            </w:r>
          </w:p>
        </w:tc>
      </w:tr>
    </w:tbl>
    <w:p w:rsidR="00E218C5" w:rsidRDefault="004172F6">
      <w:pPr>
        <w:pStyle w:val="Heading3"/>
      </w:pPr>
      <w:bookmarkStart w:id="52" w:name="EsdaRecords.OptionalUInt32"/>
      <w:bookmarkEnd w:id="52"/>
      <w:r>
        <w:t>OptionalUInt32</w:t>
      </w:r>
    </w:p>
    <w:p w:rsidR="00E218C5" w:rsidRDefault="004172F6">
      <w:pPr>
        <w:pStyle w:val="FirstParagraph"/>
      </w:pPr>
      <w:r>
        <w:t>Wrapper for an optional unsigned integer.</w:t>
      </w:r>
    </w:p>
    <w:tbl>
      <w:tblPr>
        <w:tblW w:w="0" w:type="pct"/>
        <w:tblLook w:val="07E0" w:firstRow="1" w:lastRow="1" w:firstColumn="1" w:lastColumn="1" w:noHBand="1" w:noVBand="1"/>
      </w:tblPr>
      <w:tblGrid>
        <w:gridCol w:w="769"/>
        <w:gridCol w:w="897"/>
        <w:gridCol w:w="1069"/>
        <w:gridCol w:w="5505"/>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value</w:t>
            </w:r>
          </w:p>
        </w:tc>
        <w:tc>
          <w:tcPr>
            <w:tcW w:w="0" w:type="auto"/>
          </w:tcPr>
          <w:p w:rsidR="00E218C5" w:rsidRDefault="00B737E6">
            <w:pPr>
              <w:pStyle w:val="Compact"/>
            </w:pPr>
            <w:hyperlink w:anchor="uint32">
              <w:r w:rsidR="004172F6">
                <w:rPr>
                  <w:rStyle w:val="Hyperlink"/>
                </w:rPr>
                <w:t>uint32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unsigned integer value.</w:t>
            </w:r>
          </w:p>
        </w:tc>
      </w:tr>
    </w:tbl>
    <w:p w:rsidR="00E218C5" w:rsidRDefault="004172F6">
      <w:pPr>
        <w:pStyle w:val="Heading3"/>
      </w:pPr>
      <w:bookmarkStart w:id="53" w:name="EsdaRecords.Record"/>
      <w:bookmarkEnd w:id="53"/>
      <w:r>
        <w:t>Record</w:t>
      </w:r>
    </w:p>
    <w:p w:rsidR="00E218C5" w:rsidRDefault="004172F6">
      <w:pPr>
        <w:pStyle w:val="FirstParagraph"/>
      </w:pPr>
      <w:r>
        <w:t>A record is a list of variables and their associated values.</w:t>
      </w:r>
    </w:p>
    <w:tbl>
      <w:tblPr>
        <w:tblW w:w="0" w:type="pct"/>
        <w:tblLook w:val="07E0" w:firstRow="1" w:lastRow="1" w:firstColumn="1" w:lastColumn="1" w:noHBand="1" w:noVBand="1"/>
      </w:tblPr>
      <w:tblGrid>
        <w:gridCol w:w="1187"/>
        <w:gridCol w:w="1155"/>
        <w:gridCol w:w="1132"/>
        <w:gridCol w:w="6102"/>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record_id</w:t>
            </w:r>
          </w:p>
        </w:tc>
        <w:tc>
          <w:tcPr>
            <w:tcW w:w="0" w:type="auto"/>
          </w:tcPr>
          <w:p w:rsidR="00E218C5" w:rsidRDefault="00B737E6">
            <w:pPr>
              <w:pStyle w:val="Compact"/>
            </w:pPr>
            <w:hyperlink w:anchor="int64">
              <w:r w:rsidR="004172F6">
                <w:rPr>
                  <w:rStyle w:val="Hyperlink"/>
                </w:rPr>
                <w:t>int64</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A unique identifier for the record.</w:t>
            </w:r>
          </w:p>
        </w:tc>
      </w:tr>
      <w:tr w:rsidR="00E218C5">
        <w:tc>
          <w:tcPr>
            <w:tcW w:w="0" w:type="auto"/>
          </w:tcPr>
          <w:p w:rsidR="00E218C5" w:rsidRDefault="004172F6">
            <w:pPr>
              <w:pStyle w:val="Compact"/>
            </w:pPr>
            <w:r>
              <w:t>variables</w:t>
            </w:r>
          </w:p>
        </w:tc>
        <w:tc>
          <w:tcPr>
            <w:tcW w:w="0" w:type="auto"/>
          </w:tcPr>
          <w:p w:rsidR="00E218C5" w:rsidRDefault="00B737E6">
            <w:pPr>
              <w:pStyle w:val="Compact"/>
            </w:pPr>
            <w:hyperlink w:anchor="EsdaRecords.VarValue">
              <w:r w:rsidR="004172F6">
                <w:rPr>
                  <w:rStyle w:val="Hyperlink"/>
                </w:rPr>
                <w:t>VarValue</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The values for variables in the record.</w:t>
            </w:r>
          </w:p>
        </w:tc>
      </w:tr>
    </w:tbl>
    <w:p w:rsidR="00E218C5" w:rsidRDefault="004172F6">
      <w:pPr>
        <w:pStyle w:val="Heading3"/>
      </w:pPr>
      <w:bookmarkStart w:id="54" w:name="EsdaRecords.RecordData"/>
      <w:bookmarkEnd w:id="54"/>
      <w:r>
        <w:t>RecordData</w:t>
      </w:r>
    </w:p>
    <w:p w:rsidR="00E218C5" w:rsidRDefault="004172F6">
      <w:pPr>
        <w:pStyle w:val="FirstParagraph"/>
      </w:pPr>
      <w:r>
        <w:t>A collection or records.</w:t>
      </w:r>
    </w:p>
    <w:p w:rsidR="00E218C5" w:rsidRDefault="004172F6">
      <w:pPr>
        <w:pStyle w:val="BodyText"/>
      </w:pPr>
      <w:r>
        <w:t>There are two alternatives to specifying record data:</w:t>
      </w:r>
    </w:p>
    <w:p w:rsidR="00E218C5" w:rsidRDefault="00B737E6">
      <w:pPr>
        <w:pStyle w:val="Compact"/>
        <w:numPr>
          <w:ilvl w:val="0"/>
          <w:numId w:val="13"/>
        </w:numPr>
      </w:pPr>
      <w:hyperlink w:anchor="EsdaRecords.RecordList">
        <w:r w:rsidR="004172F6">
          <w:rPr>
            <w:rStyle w:val="Hyperlink"/>
          </w:rPr>
          <w:t>A list</w:t>
        </w:r>
      </w:hyperlink>
      <w:r w:rsidR="004172F6">
        <w:t xml:space="preserve"> specifies a heterogeneously typee list.</w:t>
      </w:r>
    </w:p>
    <w:p w:rsidR="00E218C5" w:rsidRDefault="00B737E6">
      <w:pPr>
        <w:pStyle w:val="Compact"/>
        <w:numPr>
          <w:ilvl w:val="0"/>
          <w:numId w:val="13"/>
        </w:numPr>
      </w:pPr>
      <w:hyperlink w:anchor="EsdaRecords.RecordTable">
        <w:r w:rsidR="004172F6">
          <w:rPr>
            <w:rStyle w:val="Hyperlink"/>
          </w:rPr>
          <w:t>A table</w:t>
        </w:r>
      </w:hyperlink>
      <w:r w:rsidR="004172F6">
        <w:t xml:space="preserve"> specifies a homogeneously typed table.</w:t>
      </w:r>
    </w:p>
    <w:p w:rsidR="00E218C5" w:rsidRDefault="004172F6">
      <w:pPr>
        <w:pStyle w:val="FirstParagraph"/>
      </w:pPr>
      <w:r>
        <w:rPr>
          <w:i/>
        </w:rPr>
        <w:t xml:space="preserve">Exactly one of </w:t>
      </w:r>
      <w:r>
        <w:rPr>
          <w:rStyle w:val="VerbatimChar"/>
          <w:i/>
        </w:rPr>
        <w:t>list</w:t>
      </w:r>
      <w:r>
        <w:rPr>
          <w:i/>
        </w:rPr>
        <w:t xml:space="preserve"> or </w:t>
      </w:r>
      <w:r>
        <w:rPr>
          <w:rStyle w:val="VerbatimChar"/>
          <w:i/>
        </w:rPr>
        <w:t>table</w:t>
      </w:r>
      <w:r>
        <w:rPr>
          <w:i/>
        </w:rPr>
        <w:t xml:space="preserve"> must be present in the messsage.</w:t>
      </w:r>
    </w:p>
    <w:tbl>
      <w:tblPr>
        <w:tblW w:w="0" w:type="pct"/>
        <w:tblLook w:val="07E0" w:firstRow="1" w:lastRow="1" w:firstColumn="1" w:lastColumn="1" w:noHBand="1" w:noVBand="1"/>
      </w:tblPr>
      <w:tblGrid>
        <w:gridCol w:w="728"/>
        <w:gridCol w:w="1521"/>
        <w:gridCol w:w="1069"/>
        <w:gridCol w:w="4385"/>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list</w:t>
            </w:r>
          </w:p>
        </w:tc>
        <w:tc>
          <w:tcPr>
            <w:tcW w:w="0" w:type="auto"/>
          </w:tcPr>
          <w:p w:rsidR="00E218C5" w:rsidRDefault="00B737E6">
            <w:pPr>
              <w:pStyle w:val="Compact"/>
            </w:pPr>
            <w:hyperlink w:anchor="EsdaRecords.RecordList">
              <w:r w:rsidR="004172F6">
                <w:rPr>
                  <w:rStyle w:val="Hyperlink"/>
                </w:rPr>
                <w:t>RecordList</w:t>
              </w:r>
            </w:hyperlink>
          </w:p>
        </w:tc>
        <w:tc>
          <w:tcPr>
            <w:tcW w:w="0" w:type="auto"/>
          </w:tcPr>
          <w:p w:rsidR="00E218C5" w:rsidRDefault="004172F6">
            <w:pPr>
              <w:pStyle w:val="Compact"/>
            </w:pPr>
            <w:r>
              <w:t>optional</w:t>
            </w:r>
          </w:p>
        </w:tc>
        <w:tc>
          <w:tcPr>
            <w:tcW w:w="0" w:type="auto"/>
          </w:tcPr>
          <w:p w:rsidR="00E218C5" w:rsidRDefault="004172F6">
            <w:pPr>
              <w:pStyle w:val="Compact"/>
            </w:pPr>
            <w:r>
              <w:t>A heterogeneously typed list of records.</w:t>
            </w:r>
          </w:p>
        </w:tc>
      </w:tr>
      <w:tr w:rsidR="00E218C5">
        <w:tc>
          <w:tcPr>
            <w:tcW w:w="0" w:type="auto"/>
          </w:tcPr>
          <w:p w:rsidR="00E218C5" w:rsidRDefault="004172F6">
            <w:pPr>
              <w:pStyle w:val="Compact"/>
            </w:pPr>
            <w:r>
              <w:t>table</w:t>
            </w:r>
          </w:p>
        </w:tc>
        <w:tc>
          <w:tcPr>
            <w:tcW w:w="0" w:type="auto"/>
          </w:tcPr>
          <w:p w:rsidR="00E218C5" w:rsidRDefault="00B737E6">
            <w:pPr>
              <w:pStyle w:val="Compact"/>
            </w:pPr>
            <w:hyperlink w:anchor="EsdaRecords.RecordTable">
              <w:r w:rsidR="004172F6">
                <w:rPr>
                  <w:rStyle w:val="Hyperlink"/>
                </w:rPr>
                <w:t>RecordTable</w:t>
              </w:r>
            </w:hyperlink>
          </w:p>
        </w:tc>
        <w:tc>
          <w:tcPr>
            <w:tcW w:w="0" w:type="auto"/>
          </w:tcPr>
          <w:p w:rsidR="00E218C5" w:rsidRDefault="004172F6">
            <w:pPr>
              <w:pStyle w:val="Compact"/>
            </w:pPr>
            <w:r>
              <w:t>optional</w:t>
            </w:r>
          </w:p>
        </w:tc>
        <w:tc>
          <w:tcPr>
            <w:tcW w:w="0" w:type="auto"/>
          </w:tcPr>
          <w:p w:rsidR="00E218C5" w:rsidRDefault="004172F6">
            <w:pPr>
              <w:pStyle w:val="Compact"/>
            </w:pPr>
            <w:r>
              <w:t>A homogeneously typed table of records.</w:t>
            </w:r>
          </w:p>
        </w:tc>
      </w:tr>
    </w:tbl>
    <w:p w:rsidR="00E218C5" w:rsidRDefault="004172F6">
      <w:pPr>
        <w:pStyle w:val="Heading3"/>
      </w:pPr>
      <w:bookmarkStart w:id="55" w:name="EsdaRecords.RecordList"/>
      <w:bookmarkEnd w:id="55"/>
      <w:r>
        <w:t>RecordList</w:t>
      </w:r>
    </w:p>
    <w:p w:rsidR="00E218C5" w:rsidRDefault="004172F6">
      <w:pPr>
        <w:pStyle w:val="FirstParagraph"/>
      </w:pPr>
      <w:r>
        <w:t>A list of records. The list is heterogeneous in the sense that each variable may have a different type.</w:t>
      </w:r>
    </w:p>
    <w:tbl>
      <w:tblPr>
        <w:tblW w:w="0" w:type="pct"/>
        <w:tblLook w:val="07E0" w:firstRow="1" w:lastRow="1" w:firstColumn="1" w:lastColumn="1" w:noHBand="1" w:noVBand="1"/>
      </w:tblPr>
      <w:tblGrid>
        <w:gridCol w:w="1002"/>
        <w:gridCol w:w="948"/>
        <w:gridCol w:w="1132"/>
        <w:gridCol w:w="4537"/>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records</w:t>
            </w:r>
          </w:p>
        </w:tc>
        <w:tc>
          <w:tcPr>
            <w:tcW w:w="0" w:type="auto"/>
          </w:tcPr>
          <w:p w:rsidR="00E218C5" w:rsidRDefault="00B737E6">
            <w:pPr>
              <w:pStyle w:val="Compact"/>
            </w:pPr>
            <w:hyperlink w:anchor="EsdaRecords.Record">
              <w:r w:rsidR="004172F6">
                <w:rPr>
                  <w:rStyle w:val="Hyperlink"/>
                </w:rPr>
                <w:t>Record</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The list of records.</w:t>
            </w:r>
          </w:p>
        </w:tc>
      </w:tr>
    </w:tbl>
    <w:p w:rsidR="00E218C5" w:rsidRDefault="004172F6">
      <w:pPr>
        <w:pStyle w:val="Heading3"/>
      </w:pPr>
      <w:bookmarkStart w:id="56" w:name="EsdaRecords.RecordTable"/>
      <w:bookmarkEnd w:id="56"/>
      <w:r>
        <w:t>RecordTable</w:t>
      </w:r>
    </w:p>
    <w:p w:rsidR="00E218C5" w:rsidRDefault="004172F6">
      <w:pPr>
        <w:pStyle w:val="FirstParagraph"/>
      </w:pPr>
      <w:r>
        <w:t>A homogeneously typed table of records, where each variable has each type, with a row for each record and a column for each variable.</w:t>
      </w:r>
    </w:p>
    <w:p w:rsidR="00E218C5" w:rsidRDefault="004172F6">
      <w:pPr>
        <w:pStyle w:val="BodyText"/>
      </w:pPr>
      <w:r>
        <w:t>This message represents the following table:</w:t>
      </w:r>
    </w:p>
    <w:tbl>
      <w:tblPr>
        <w:tblW w:w="0" w:type="pct"/>
        <w:tblLook w:val="07E0" w:firstRow="1" w:lastRow="1" w:firstColumn="1" w:lastColumn="1" w:noHBand="1" w:noVBand="1"/>
      </w:tblPr>
      <w:tblGrid>
        <w:gridCol w:w="1967"/>
        <w:gridCol w:w="1426"/>
        <w:gridCol w:w="1426"/>
        <w:gridCol w:w="470"/>
        <w:gridCol w:w="1426"/>
      </w:tblGrid>
      <w:tr w:rsidR="00E218C5">
        <w:tc>
          <w:tcPr>
            <w:tcW w:w="0" w:type="auto"/>
            <w:tcBorders>
              <w:bottom w:val="single" w:sz="0" w:space="0" w:color="auto"/>
            </w:tcBorders>
            <w:vAlign w:val="bottom"/>
          </w:tcPr>
          <w:p w:rsidR="00E218C5" w:rsidRDefault="004172F6">
            <w:pPr>
              <w:pStyle w:val="Compact"/>
            </w:pPr>
            <w:r>
              <w:t>Record Identifier</w:t>
            </w:r>
          </w:p>
        </w:tc>
        <w:tc>
          <w:tcPr>
            <w:tcW w:w="0" w:type="auto"/>
            <w:tcBorders>
              <w:bottom w:val="single" w:sz="0" w:space="0" w:color="auto"/>
            </w:tcBorders>
            <w:vAlign w:val="bottom"/>
          </w:tcPr>
          <w:p w:rsidR="00E218C5" w:rsidRDefault="004172F6">
            <w:pPr>
              <w:pStyle w:val="Compact"/>
            </w:pPr>
            <w:r>
              <w:rPr>
                <w:rStyle w:val="VerbatimChar"/>
              </w:rPr>
              <w:t>var_id[0]</w:t>
            </w:r>
          </w:p>
        </w:tc>
        <w:tc>
          <w:tcPr>
            <w:tcW w:w="0" w:type="auto"/>
            <w:tcBorders>
              <w:bottom w:val="single" w:sz="0" w:space="0" w:color="auto"/>
            </w:tcBorders>
            <w:vAlign w:val="bottom"/>
          </w:tcPr>
          <w:p w:rsidR="00E218C5" w:rsidRDefault="004172F6">
            <w:pPr>
              <w:pStyle w:val="Compact"/>
            </w:pPr>
            <w:r>
              <w:rPr>
                <w:rStyle w:val="VerbatimChar"/>
              </w:rPr>
              <w:t>var_id[1]</w:t>
            </w:r>
          </w:p>
        </w:tc>
        <w:tc>
          <w:tcPr>
            <w:tcW w:w="0" w:type="auto"/>
            <w:tcBorders>
              <w:bottom w:val="single" w:sz="0" w:space="0" w:color="auto"/>
            </w:tcBorders>
            <w:vAlign w:val="bottom"/>
          </w:tcPr>
          <w:p w:rsidR="00E218C5" w:rsidRDefault="004172F6">
            <w:pPr>
              <w:pStyle w:val="Compact"/>
            </w:pPr>
            <w:r>
              <w:t>. . .</w:t>
            </w:r>
          </w:p>
        </w:tc>
        <w:tc>
          <w:tcPr>
            <w:tcW w:w="0" w:type="auto"/>
            <w:tcBorders>
              <w:bottom w:val="single" w:sz="0" w:space="0" w:color="auto"/>
            </w:tcBorders>
            <w:vAlign w:val="bottom"/>
          </w:tcPr>
          <w:p w:rsidR="00E218C5" w:rsidRDefault="004172F6">
            <w:pPr>
              <w:pStyle w:val="Compact"/>
            </w:pPr>
            <w:r>
              <w:rPr>
                <w:rStyle w:val="VerbatimChar"/>
              </w:rPr>
              <w:t>var_id[N]</w:t>
            </w:r>
          </w:p>
        </w:tc>
      </w:tr>
      <w:tr w:rsidR="00E218C5">
        <w:tc>
          <w:tcPr>
            <w:tcW w:w="0" w:type="auto"/>
          </w:tcPr>
          <w:p w:rsidR="00E218C5" w:rsidRDefault="004172F6">
            <w:pPr>
              <w:pStyle w:val="Compact"/>
            </w:pPr>
            <w:r>
              <w:rPr>
                <w:rStyle w:val="VerbatimChar"/>
              </w:rPr>
              <w:t>rec_id[0]</w:t>
            </w:r>
          </w:p>
        </w:tc>
        <w:tc>
          <w:tcPr>
            <w:tcW w:w="0" w:type="auto"/>
          </w:tcPr>
          <w:p w:rsidR="00E218C5" w:rsidRDefault="004172F6">
            <w:pPr>
              <w:pStyle w:val="Compact"/>
            </w:pPr>
            <w:r>
              <w:rPr>
                <w:rStyle w:val="VerbatimChar"/>
              </w:rPr>
              <w:t>list[0][0]</w:t>
            </w:r>
          </w:p>
        </w:tc>
        <w:tc>
          <w:tcPr>
            <w:tcW w:w="0" w:type="auto"/>
          </w:tcPr>
          <w:p w:rsidR="00E218C5" w:rsidRDefault="004172F6">
            <w:pPr>
              <w:pStyle w:val="Compact"/>
            </w:pPr>
            <w:r>
              <w:rPr>
                <w:rStyle w:val="VerbatimChar"/>
              </w:rPr>
              <w:t>list[0][1]</w:t>
            </w:r>
          </w:p>
        </w:tc>
        <w:tc>
          <w:tcPr>
            <w:tcW w:w="0" w:type="auto"/>
          </w:tcPr>
          <w:p w:rsidR="00E218C5" w:rsidRDefault="004172F6">
            <w:pPr>
              <w:pStyle w:val="Compact"/>
            </w:pPr>
            <w:r>
              <w:t>. . .</w:t>
            </w:r>
          </w:p>
        </w:tc>
        <w:tc>
          <w:tcPr>
            <w:tcW w:w="0" w:type="auto"/>
          </w:tcPr>
          <w:p w:rsidR="00E218C5" w:rsidRDefault="004172F6">
            <w:pPr>
              <w:pStyle w:val="Compact"/>
            </w:pPr>
            <w:r>
              <w:rPr>
                <w:rStyle w:val="VerbatimChar"/>
              </w:rPr>
              <w:t>list[0][N]</w:t>
            </w:r>
          </w:p>
        </w:tc>
      </w:tr>
      <w:tr w:rsidR="00E218C5">
        <w:tc>
          <w:tcPr>
            <w:tcW w:w="0" w:type="auto"/>
          </w:tcPr>
          <w:p w:rsidR="00E218C5" w:rsidRDefault="004172F6">
            <w:pPr>
              <w:pStyle w:val="Compact"/>
            </w:pPr>
            <w:r>
              <w:rPr>
                <w:rStyle w:val="VerbatimChar"/>
              </w:rPr>
              <w:t>rec_id[1]</w:t>
            </w:r>
          </w:p>
        </w:tc>
        <w:tc>
          <w:tcPr>
            <w:tcW w:w="0" w:type="auto"/>
          </w:tcPr>
          <w:p w:rsidR="00E218C5" w:rsidRDefault="004172F6">
            <w:pPr>
              <w:pStyle w:val="Compact"/>
            </w:pPr>
            <w:r>
              <w:rPr>
                <w:rStyle w:val="VerbatimChar"/>
              </w:rPr>
              <w:t>list[1][0]</w:t>
            </w:r>
          </w:p>
        </w:tc>
        <w:tc>
          <w:tcPr>
            <w:tcW w:w="0" w:type="auto"/>
          </w:tcPr>
          <w:p w:rsidR="00E218C5" w:rsidRDefault="004172F6">
            <w:pPr>
              <w:pStyle w:val="Compact"/>
            </w:pPr>
            <w:r>
              <w:rPr>
                <w:rStyle w:val="VerbatimChar"/>
              </w:rPr>
              <w:t>list[1][1]</w:t>
            </w:r>
          </w:p>
        </w:tc>
        <w:tc>
          <w:tcPr>
            <w:tcW w:w="0" w:type="auto"/>
          </w:tcPr>
          <w:p w:rsidR="00E218C5" w:rsidRDefault="004172F6">
            <w:pPr>
              <w:pStyle w:val="Compact"/>
            </w:pPr>
            <w:r>
              <w:t>. . .</w:t>
            </w:r>
          </w:p>
        </w:tc>
        <w:tc>
          <w:tcPr>
            <w:tcW w:w="0" w:type="auto"/>
          </w:tcPr>
          <w:p w:rsidR="00E218C5" w:rsidRDefault="004172F6">
            <w:pPr>
              <w:pStyle w:val="Compact"/>
            </w:pPr>
            <w:r>
              <w:rPr>
                <w:rStyle w:val="VerbatimChar"/>
              </w:rPr>
              <w:t>list[1][N]</w:t>
            </w:r>
          </w:p>
        </w:tc>
      </w:tr>
      <w:tr w:rsidR="00E218C5">
        <w:tc>
          <w:tcPr>
            <w:tcW w:w="0" w:type="auto"/>
          </w:tcPr>
          <w:p w:rsidR="00E218C5" w:rsidRDefault="004172F6">
            <w:pPr>
              <w:pStyle w:val="Compact"/>
            </w:pPr>
            <w:r>
              <w:t>. . .</w:t>
            </w:r>
          </w:p>
        </w:tc>
        <w:tc>
          <w:tcPr>
            <w:tcW w:w="0" w:type="auto"/>
          </w:tcPr>
          <w:p w:rsidR="00E218C5" w:rsidRDefault="004172F6">
            <w:pPr>
              <w:pStyle w:val="Compact"/>
            </w:pPr>
            <w:r>
              <w:t>. . .</w:t>
            </w:r>
          </w:p>
        </w:tc>
        <w:tc>
          <w:tcPr>
            <w:tcW w:w="0" w:type="auto"/>
          </w:tcPr>
          <w:p w:rsidR="00E218C5" w:rsidRDefault="004172F6">
            <w:pPr>
              <w:pStyle w:val="Compact"/>
            </w:pPr>
            <w:r>
              <w:t>. . .</w:t>
            </w:r>
          </w:p>
        </w:tc>
        <w:tc>
          <w:tcPr>
            <w:tcW w:w="0" w:type="auto"/>
          </w:tcPr>
          <w:p w:rsidR="00E218C5" w:rsidRDefault="004172F6">
            <w:pPr>
              <w:pStyle w:val="Compact"/>
            </w:pPr>
            <w:r>
              <w:t>. . .</w:t>
            </w:r>
          </w:p>
        </w:tc>
        <w:tc>
          <w:tcPr>
            <w:tcW w:w="0" w:type="auto"/>
          </w:tcPr>
          <w:p w:rsidR="00E218C5" w:rsidRDefault="004172F6">
            <w:pPr>
              <w:pStyle w:val="Compact"/>
            </w:pPr>
            <w:r>
              <w:t>. . .</w:t>
            </w:r>
          </w:p>
        </w:tc>
      </w:tr>
      <w:tr w:rsidR="00E218C5">
        <w:tc>
          <w:tcPr>
            <w:tcW w:w="0" w:type="auto"/>
          </w:tcPr>
          <w:p w:rsidR="00E218C5" w:rsidRDefault="004172F6">
            <w:pPr>
              <w:pStyle w:val="Compact"/>
            </w:pPr>
            <w:r>
              <w:rPr>
                <w:rStyle w:val="VerbatimChar"/>
              </w:rPr>
              <w:t>rec_id[M]</w:t>
            </w:r>
          </w:p>
        </w:tc>
        <w:tc>
          <w:tcPr>
            <w:tcW w:w="0" w:type="auto"/>
          </w:tcPr>
          <w:p w:rsidR="00E218C5" w:rsidRDefault="004172F6">
            <w:pPr>
              <w:pStyle w:val="Compact"/>
            </w:pPr>
            <w:r>
              <w:rPr>
                <w:rStyle w:val="VerbatimChar"/>
              </w:rPr>
              <w:t>list[M][0]</w:t>
            </w:r>
          </w:p>
        </w:tc>
        <w:tc>
          <w:tcPr>
            <w:tcW w:w="0" w:type="auto"/>
          </w:tcPr>
          <w:p w:rsidR="00E218C5" w:rsidRDefault="004172F6">
            <w:pPr>
              <w:pStyle w:val="Compact"/>
            </w:pPr>
            <w:r>
              <w:rPr>
                <w:rStyle w:val="VerbatimChar"/>
              </w:rPr>
              <w:t>list[M][1]</w:t>
            </w:r>
          </w:p>
        </w:tc>
        <w:tc>
          <w:tcPr>
            <w:tcW w:w="0" w:type="auto"/>
          </w:tcPr>
          <w:p w:rsidR="00E218C5" w:rsidRDefault="004172F6">
            <w:pPr>
              <w:pStyle w:val="Compact"/>
            </w:pPr>
            <w:r>
              <w:t>. . .</w:t>
            </w:r>
          </w:p>
        </w:tc>
        <w:tc>
          <w:tcPr>
            <w:tcW w:w="0" w:type="auto"/>
          </w:tcPr>
          <w:p w:rsidR="00E218C5" w:rsidRDefault="004172F6">
            <w:pPr>
              <w:pStyle w:val="Compact"/>
            </w:pPr>
            <w:r>
              <w:rPr>
                <w:rStyle w:val="VerbatimChar"/>
              </w:rPr>
              <w:t>list[M][N]</w:t>
            </w:r>
          </w:p>
        </w:tc>
      </w:tr>
    </w:tbl>
    <w:p w:rsidR="00E218C5" w:rsidRDefault="004172F6">
      <w:pPr>
        <w:pStyle w:val="BodyText"/>
      </w:pPr>
      <w:r>
        <w:t xml:space="preserve">The underlying list is a </w:t>
      </w:r>
      <w:r>
        <w:rPr>
          <w:b/>
        </w:rPr>
        <w:t>single</w:t>
      </w:r>
      <w:r>
        <w:t xml:space="preserve"> array, addressable using the following </w:t>
      </w:r>
      <w:hyperlink r:id="rId14">
        <w:r>
          <w:rPr>
            <w:rStyle w:val="Hyperlink"/>
          </w:rPr>
          <w:t>row-major index formula</w:t>
        </w:r>
      </w:hyperlink>
      <w:r>
        <w:t xml:space="preserve"> list[row][var] = array[var + NY * row] where </w:t>
      </w:r>
      <w:r>
        <w:rPr>
          <w:rStyle w:val="VerbatimChar"/>
        </w:rPr>
        <w:t>NX</w:t>
      </w:r>
      <w:r>
        <w:t xml:space="preserve"> = length of </w:t>
      </w:r>
      <w:r>
        <w:rPr>
          <w:rStyle w:val="VerbatimChar"/>
        </w:rPr>
        <w:t>rec_ids</w:t>
      </w:r>
      <w:r>
        <w:t xml:space="preserve"> and </w:t>
      </w:r>
      <w:r>
        <w:rPr>
          <w:rStyle w:val="VerbatimChar"/>
        </w:rPr>
        <w:t>NY</w:t>
      </w:r>
      <w:r>
        <w:t xml:space="preserve"> = length of </w:t>
      </w:r>
      <w:r>
        <w:rPr>
          <w:rStyle w:val="VerbatimChar"/>
        </w:rPr>
        <w:t>var_ids</w:t>
      </w:r>
      <w:r>
        <w:t>.</w:t>
      </w:r>
    </w:p>
    <w:p w:rsidR="00E218C5" w:rsidRDefault="004172F6">
      <w:pPr>
        <w:pStyle w:val="BodyText"/>
      </w:pPr>
      <w:r>
        <w:rPr>
          <w:i/>
        </w:rPr>
        <w:t xml:space="preserve">Exacly one of </w:t>
      </w:r>
      <w:r>
        <w:rPr>
          <w:rStyle w:val="VerbatimChar"/>
          <w:i/>
        </w:rPr>
        <w:t>reals</w:t>
      </w:r>
      <w:r>
        <w:rPr>
          <w:i/>
        </w:rPr>
        <w:t xml:space="preserve">, </w:t>
      </w:r>
      <w:r>
        <w:rPr>
          <w:rStyle w:val="VerbatimChar"/>
          <w:i/>
        </w:rPr>
        <w:t>integers</w:t>
      </w:r>
      <w:r>
        <w:rPr>
          <w:i/>
        </w:rPr>
        <w:t xml:space="preserve">, or </w:t>
      </w:r>
      <w:r>
        <w:rPr>
          <w:rStyle w:val="VerbatimChar"/>
          <w:i/>
        </w:rPr>
        <w:t>strings</w:t>
      </w:r>
      <w:r>
        <w:rPr>
          <w:i/>
        </w:rPr>
        <w:t xml:space="preserve"> must be specified in the message.</w:t>
      </w:r>
    </w:p>
    <w:tbl>
      <w:tblPr>
        <w:tblW w:w="0" w:type="pct"/>
        <w:tblLook w:val="07E0" w:firstRow="1" w:lastRow="1" w:firstColumn="1" w:lastColumn="1" w:noHBand="1" w:noVBand="1"/>
      </w:tblPr>
      <w:tblGrid>
        <w:gridCol w:w="1053"/>
        <w:gridCol w:w="1341"/>
        <w:gridCol w:w="1132"/>
        <w:gridCol w:w="6050"/>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var_ids</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The identifiers of the variables (columns) in the table.</w:t>
            </w:r>
          </w:p>
        </w:tc>
      </w:tr>
      <w:tr w:rsidR="00E218C5">
        <w:tc>
          <w:tcPr>
            <w:tcW w:w="0" w:type="auto"/>
          </w:tcPr>
          <w:p w:rsidR="00E218C5" w:rsidRDefault="004172F6">
            <w:pPr>
              <w:pStyle w:val="Compact"/>
            </w:pPr>
            <w:r>
              <w:t>rec_ids</w:t>
            </w:r>
          </w:p>
        </w:tc>
        <w:tc>
          <w:tcPr>
            <w:tcW w:w="0" w:type="auto"/>
          </w:tcPr>
          <w:p w:rsidR="00E218C5" w:rsidRDefault="00B737E6">
            <w:pPr>
              <w:pStyle w:val="Compact"/>
            </w:pPr>
            <w:hyperlink w:anchor="int64">
              <w:r w:rsidR="004172F6">
                <w:rPr>
                  <w:rStyle w:val="Hyperlink"/>
                </w:rPr>
                <w:t>int64</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The identifiers of the records (rows) in the table.</w:t>
            </w:r>
          </w:p>
        </w:tc>
      </w:tr>
      <w:tr w:rsidR="00E218C5">
        <w:tc>
          <w:tcPr>
            <w:tcW w:w="0" w:type="auto"/>
          </w:tcPr>
          <w:p w:rsidR="00E218C5" w:rsidRDefault="004172F6">
            <w:pPr>
              <w:pStyle w:val="Compact"/>
            </w:pPr>
            <w:r>
              <w:t>reals</w:t>
            </w:r>
          </w:p>
        </w:tc>
        <w:tc>
          <w:tcPr>
            <w:tcW w:w="0" w:type="auto"/>
          </w:tcPr>
          <w:p w:rsidR="00E218C5" w:rsidRDefault="00B737E6">
            <w:pPr>
              <w:pStyle w:val="Compact"/>
            </w:pPr>
            <w:hyperlink w:anchor="EsdaRecords.DoubleList">
              <w:r w:rsidR="004172F6">
                <w:rPr>
                  <w:rStyle w:val="Hyperlink"/>
                </w:rPr>
                <w:t>DoubleList</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The real numbers comprising the values of the variables, in </w:t>
            </w:r>
            <w:hyperlink r:id="rId15">
              <w:r>
                <w:rPr>
                  <w:rStyle w:val="Hyperlink"/>
                </w:rPr>
                <w:t>row-major order</w:t>
              </w:r>
            </w:hyperlink>
            <w:r>
              <w:t>.</w:t>
            </w:r>
          </w:p>
        </w:tc>
      </w:tr>
      <w:tr w:rsidR="00E218C5">
        <w:tc>
          <w:tcPr>
            <w:tcW w:w="0" w:type="auto"/>
          </w:tcPr>
          <w:p w:rsidR="00E218C5" w:rsidRDefault="004172F6">
            <w:pPr>
              <w:pStyle w:val="Compact"/>
            </w:pPr>
            <w:r>
              <w:t>integers</w:t>
            </w:r>
          </w:p>
        </w:tc>
        <w:tc>
          <w:tcPr>
            <w:tcW w:w="0" w:type="auto"/>
          </w:tcPr>
          <w:p w:rsidR="00E218C5" w:rsidRDefault="00B737E6">
            <w:pPr>
              <w:pStyle w:val="Compact"/>
            </w:pPr>
            <w:hyperlink w:anchor="EsdaRecords.IntegerList">
              <w:r w:rsidR="004172F6">
                <w:rPr>
                  <w:rStyle w:val="Hyperlink"/>
                </w:rPr>
                <w:t>IntegerList</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The integers comprising the values of the variables, in </w:t>
            </w:r>
            <w:hyperlink r:id="rId16">
              <w:r>
                <w:rPr>
                  <w:rStyle w:val="Hyperlink"/>
                </w:rPr>
                <w:t>row-major order</w:t>
              </w:r>
            </w:hyperlink>
            <w:r>
              <w:t>.</w:t>
            </w:r>
          </w:p>
        </w:tc>
      </w:tr>
      <w:tr w:rsidR="00E218C5">
        <w:tc>
          <w:tcPr>
            <w:tcW w:w="0" w:type="auto"/>
          </w:tcPr>
          <w:p w:rsidR="00E218C5" w:rsidRDefault="004172F6">
            <w:pPr>
              <w:pStyle w:val="Compact"/>
            </w:pPr>
            <w:r>
              <w:t>strings</w:t>
            </w:r>
          </w:p>
        </w:tc>
        <w:tc>
          <w:tcPr>
            <w:tcW w:w="0" w:type="auto"/>
          </w:tcPr>
          <w:p w:rsidR="00E218C5" w:rsidRDefault="00B737E6">
            <w:pPr>
              <w:pStyle w:val="Compact"/>
            </w:pPr>
            <w:hyperlink w:anchor="EsdaRecords.StringList">
              <w:r w:rsidR="004172F6">
                <w:rPr>
                  <w:rStyle w:val="Hyperlink"/>
                </w:rPr>
                <w:t>StringList</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The character strings comprising the values of the variables, in </w:t>
            </w:r>
            <w:hyperlink r:id="rId17">
              <w:r>
                <w:rPr>
                  <w:rStyle w:val="Hyperlink"/>
                </w:rPr>
                <w:t>row-major order</w:t>
              </w:r>
            </w:hyperlink>
            <w:r>
              <w:t>.</w:t>
            </w:r>
          </w:p>
        </w:tc>
      </w:tr>
    </w:tbl>
    <w:p w:rsidR="00E218C5" w:rsidRDefault="004172F6">
      <w:pPr>
        <w:pStyle w:val="Heading3"/>
      </w:pPr>
      <w:bookmarkStart w:id="57" w:name="EsdaRecords.Request"/>
      <w:bookmarkEnd w:id="57"/>
      <w:r>
        <w:t>Request</w:t>
      </w:r>
    </w:p>
    <w:p w:rsidR="00E218C5" w:rsidRDefault="004172F6">
      <w:pPr>
        <w:pStyle w:val="FirstParagraph"/>
      </w:pPr>
      <w:r>
        <w:t>A request. There are six types of requests:</w:t>
      </w:r>
    </w:p>
    <w:tbl>
      <w:tblPr>
        <w:tblW w:w="0" w:type="pct"/>
        <w:tblLook w:val="07E0" w:firstRow="1" w:lastRow="1" w:firstColumn="1" w:lastColumn="1" w:noHBand="1" w:noVBand="1"/>
      </w:tblPr>
      <w:tblGrid>
        <w:gridCol w:w="3440"/>
        <w:gridCol w:w="2177"/>
      </w:tblGrid>
      <w:tr w:rsidR="00E218C5">
        <w:tc>
          <w:tcPr>
            <w:tcW w:w="0" w:type="auto"/>
            <w:tcBorders>
              <w:bottom w:val="single" w:sz="0" w:space="0" w:color="auto"/>
            </w:tcBorders>
            <w:vAlign w:val="bottom"/>
          </w:tcPr>
          <w:p w:rsidR="00E218C5" w:rsidRDefault="004172F6">
            <w:pPr>
              <w:pStyle w:val="Compact"/>
            </w:pPr>
            <w:r>
              <w:t>Request</w:t>
            </w:r>
          </w:p>
        </w:tc>
        <w:tc>
          <w:tcPr>
            <w:tcW w:w="0" w:type="auto"/>
            <w:tcBorders>
              <w:bottom w:val="single" w:sz="0" w:space="0" w:color="auto"/>
            </w:tcBorders>
            <w:vAlign w:val="bottom"/>
          </w:tcPr>
          <w:p w:rsidR="00E218C5" w:rsidRDefault="004172F6">
            <w:pPr>
              <w:pStyle w:val="Compact"/>
            </w:pPr>
            <w:r>
              <w:t>Response</w:t>
            </w:r>
          </w:p>
        </w:tc>
      </w:tr>
      <w:tr w:rsidR="00E218C5">
        <w:tc>
          <w:tcPr>
            <w:tcW w:w="0" w:type="auto"/>
          </w:tcPr>
          <w:p w:rsidR="00E218C5" w:rsidRDefault="004172F6">
            <w:pPr>
              <w:pStyle w:val="Compact"/>
            </w:pPr>
            <w:r>
              <w:t>Metadata for model(s)</w:t>
            </w:r>
          </w:p>
        </w:tc>
        <w:tc>
          <w:tcPr>
            <w:tcW w:w="0" w:type="auto"/>
          </w:tcPr>
          <w:p w:rsidR="00E218C5" w:rsidRDefault="00B737E6">
            <w:pPr>
              <w:pStyle w:val="Compact"/>
            </w:pPr>
            <w:hyperlink w:anchor="EsdaRecords.ModelMetaList">
              <w:r w:rsidR="004172F6">
                <w:rPr>
                  <w:rStyle w:val="Hyperlink"/>
                </w:rPr>
                <w:t>ModelMetaList</w:t>
              </w:r>
            </w:hyperlink>
          </w:p>
        </w:tc>
      </w:tr>
      <w:tr w:rsidR="00E218C5">
        <w:tc>
          <w:tcPr>
            <w:tcW w:w="0" w:type="auto"/>
          </w:tcPr>
          <w:p w:rsidR="00E218C5" w:rsidRDefault="004172F6">
            <w:pPr>
              <w:pStyle w:val="Compact"/>
            </w:pPr>
            <w:r>
              <w:t>Data records</w:t>
            </w:r>
          </w:p>
        </w:tc>
        <w:tc>
          <w:tcPr>
            <w:tcW w:w="0" w:type="auto"/>
          </w:tcPr>
          <w:p w:rsidR="00E218C5" w:rsidRDefault="00B737E6">
            <w:pPr>
              <w:pStyle w:val="Compact"/>
            </w:pPr>
            <w:hyperlink w:anchor="EsdaRecords.RecordData">
              <w:r w:rsidR="004172F6">
                <w:rPr>
                  <w:rStyle w:val="Hyperlink"/>
                </w:rPr>
                <w:t>RecordData</w:t>
              </w:r>
            </w:hyperlink>
          </w:p>
        </w:tc>
      </w:tr>
      <w:tr w:rsidR="00E218C5">
        <w:tc>
          <w:tcPr>
            <w:tcW w:w="0" w:type="auto"/>
          </w:tcPr>
          <w:p w:rsidR="00E218C5" w:rsidRDefault="004172F6">
            <w:pPr>
              <w:pStyle w:val="Compact"/>
            </w:pPr>
            <w:r>
              <w:t>Metadata for bookmark(s)</w:t>
            </w:r>
          </w:p>
        </w:tc>
        <w:tc>
          <w:tcPr>
            <w:tcW w:w="0" w:type="auto"/>
          </w:tcPr>
          <w:p w:rsidR="00E218C5" w:rsidRDefault="00B737E6">
            <w:pPr>
              <w:pStyle w:val="Compact"/>
            </w:pPr>
            <w:hyperlink w:anchor="EsdaRecords.BookmarkMetaList">
              <w:r w:rsidR="004172F6">
                <w:rPr>
                  <w:rStyle w:val="Hyperlink"/>
                </w:rPr>
                <w:t>BookmarkMetaList</w:t>
              </w:r>
            </w:hyperlink>
          </w:p>
        </w:tc>
      </w:tr>
      <w:tr w:rsidR="00E218C5">
        <w:tc>
          <w:tcPr>
            <w:tcW w:w="0" w:type="auto"/>
          </w:tcPr>
          <w:p w:rsidR="00E218C5" w:rsidRDefault="004172F6">
            <w:pPr>
              <w:pStyle w:val="Compact"/>
            </w:pPr>
            <w:r>
              <w:t>Saving a bookmark</w:t>
            </w:r>
          </w:p>
        </w:tc>
        <w:tc>
          <w:tcPr>
            <w:tcW w:w="0" w:type="auto"/>
          </w:tcPr>
          <w:p w:rsidR="00E218C5" w:rsidRDefault="00B737E6">
            <w:pPr>
              <w:pStyle w:val="Compact"/>
            </w:pPr>
            <w:hyperlink w:anchor="EsdaRecords.BookmarkMetaList">
              <w:r w:rsidR="004172F6">
                <w:rPr>
                  <w:rStyle w:val="Hyperlink"/>
                </w:rPr>
                <w:t>BookmarkMetaList</w:t>
              </w:r>
            </w:hyperlink>
          </w:p>
        </w:tc>
      </w:tr>
      <w:tr w:rsidR="00E218C5">
        <w:tc>
          <w:tcPr>
            <w:tcW w:w="0" w:type="auto"/>
          </w:tcPr>
          <w:p w:rsidR="00E218C5" w:rsidRDefault="004172F6">
            <w:pPr>
              <w:pStyle w:val="Compact"/>
            </w:pPr>
            <w:r>
              <w:t>Canceling a previous request</w:t>
            </w:r>
          </w:p>
        </w:tc>
        <w:tc>
          <w:tcPr>
            <w:tcW w:w="0" w:type="auto"/>
          </w:tcPr>
          <w:p w:rsidR="00E218C5" w:rsidRDefault="004172F6">
            <w:pPr>
              <w:pStyle w:val="Compact"/>
            </w:pPr>
            <w:r>
              <w:t>n/a</w:t>
            </w:r>
          </w:p>
        </w:tc>
      </w:tr>
      <w:tr w:rsidR="00E218C5">
        <w:tc>
          <w:tcPr>
            <w:tcW w:w="0" w:type="auto"/>
          </w:tcPr>
          <w:p w:rsidR="00E218C5" w:rsidRDefault="004172F6">
            <w:pPr>
              <w:pStyle w:val="Compact"/>
            </w:pPr>
            <w:r>
              <w:t>New work, such as a simulation</w:t>
            </w:r>
          </w:p>
        </w:tc>
        <w:tc>
          <w:tcPr>
            <w:tcW w:w="0" w:type="auto"/>
          </w:tcPr>
          <w:p w:rsidR="00E218C5" w:rsidRDefault="00B737E6">
            <w:pPr>
              <w:pStyle w:val="Compact"/>
            </w:pPr>
            <w:hyperlink w:anchor="EsdaRecords.RecordData">
              <w:r w:rsidR="004172F6">
                <w:rPr>
                  <w:rStyle w:val="Hyperlink"/>
                </w:rPr>
                <w:t>RecordData</w:t>
              </w:r>
            </w:hyperlink>
          </w:p>
        </w:tc>
      </w:tr>
    </w:tbl>
    <w:p w:rsidR="00E218C5" w:rsidRDefault="004172F6">
      <w:pPr>
        <w:pStyle w:val="BodyText"/>
      </w:pPr>
      <w:r>
        <w:t xml:space="preserve">*Exactly one of </w:t>
      </w:r>
      <w:r>
        <w:rPr>
          <w:rStyle w:val="VerbatimChar"/>
        </w:rPr>
        <w:t>models_metadata</w:t>
      </w:r>
      <w:r>
        <w:t xml:space="preserve">, </w:t>
      </w:r>
      <w:r>
        <w:rPr>
          <w:rStyle w:val="VerbatimChar"/>
        </w:rPr>
        <w:t>records_data</w:t>
      </w:r>
      <w:r>
        <w:t xml:space="preserve">, </w:t>
      </w:r>
      <w:r>
        <w:rPr>
          <w:rStyle w:val="VerbatimChar"/>
        </w:rPr>
        <w:t>bookmark_meta</w:t>
      </w:r>
      <w:r>
        <w:t xml:space="preserve">, </w:t>
      </w:r>
      <w:r>
        <w:rPr>
          <w:rStyle w:val="VerbatimChar"/>
        </w:rPr>
        <w:t>save_bookmark</w:t>
      </w:r>
      <w:r>
        <w:t xml:space="preserve">, </w:t>
      </w:r>
      <w:r>
        <w:rPr>
          <w:rStyle w:val="VerbatimChar"/>
        </w:rPr>
        <w:t>cancel</w:t>
      </w:r>
      <w:r>
        <w:t xml:space="preserve">, or </w:t>
      </w:r>
      <w:r>
        <w:rPr>
          <w:rStyle w:val="VerbatimChar"/>
        </w:rPr>
        <w:t>work</w:t>
      </w:r>
      <w:r>
        <w:t xml:space="preserve"> must be specified in the message.</w:t>
      </w:r>
    </w:p>
    <w:tbl>
      <w:tblPr>
        <w:tblW w:w="0" w:type="pct"/>
        <w:tblLook w:val="07E0" w:firstRow="1" w:lastRow="1" w:firstColumn="1" w:lastColumn="1" w:noHBand="1" w:noVBand="1"/>
      </w:tblPr>
      <w:tblGrid>
        <w:gridCol w:w="2015"/>
        <w:gridCol w:w="2628"/>
        <w:gridCol w:w="1069"/>
        <w:gridCol w:w="3864"/>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version</w:t>
            </w:r>
          </w:p>
        </w:tc>
        <w:tc>
          <w:tcPr>
            <w:tcW w:w="0" w:type="auto"/>
          </w:tcPr>
          <w:p w:rsidR="00E218C5" w:rsidRDefault="00B737E6">
            <w:pPr>
              <w:pStyle w:val="Compact"/>
            </w:pPr>
            <w:hyperlink w:anchor="uint32">
              <w:r w:rsidR="004172F6">
                <w:rPr>
                  <w:rStyle w:val="Hyperlink"/>
                </w:rPr>
                <w:t>uint32</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[semantically required] The version number for the API. </w:t>
            </w:r>
            <w:r>
              <w:rPr>
                <w:i/>
              </w:rPr>
              <w:t xml:space="preserve">This must be the number </w:t>
            </w:r>
            <w:r>
              <w:rPr>
                <w:b/>
                <w:i/>
              </w:rPr>
              <w:t>four</w:t>
            </w:r>
            <w:r>
              <w:rPr>
                <w:i/>
              </w:rPr>
              <w:t>.</w:t>
            </w:r>
          </w:p>
        </w:tc>
      </w:tr>
      <w:tr w:rsidR="00E218C5">
        <w:tc>
          <w:tcPr>
            <w:tcW w:w="0" w:type="auto"/>
          </w:tcPr>
          <w:p w:rsidR="00E218C5" w:rsidRDefault="004172F6">
            <w:pPr>
              <w:pStyle w:val="Compact"/>
            </w:pPr>
            <w:r>
              <w:t>id</w:t>
            </w:r>
          </w:p>
        </w:tc>
        <w:tc>
          <w:tcPr>
            <w:tcW w:w="0" w:type="auto"/>
          </w:tcPr>
          <w:p w:rsidR="00E218C5" w:rsidRDefault="00B737E6">
            <w:pPr>
              <w:pStyle w:val="Compact"/>
            </w:pPr>
            <w:hyperlink w:anchor="EsdaRecords.OptionalUInt32">
              <w:r w:rsidR="004172F6">
                <w:rPr>
                  <w:rStyle w:val="Hyperlink"/>
                </w:rPr>
                <w:t>OptionalUInt32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but recommended] An identifier which will be used to tag responses, so that responses can be correlated with requests.</w:t>
            </w:r>
          </w:p>
        </w:tc>
      </w:tr>
      <w:tr w:rsidR="00E218C5">
        <w:tc>
          <w:tcPr>
            <w:tcW w:w="0" w:type="auto"/>
          </w:tcPr>
          <w:p w:rsidR="00E218C5" w:rsidRDefault="004172F6">
            <w:pPr>
              <w:pStyle w:val="Compact"/>
            </w:pPr>
            <w:r>
              <w:t>subscribe</w:t>
            </w:r>
          </w:p>
        </w:tc>
        <w:tc>
          <w:tcPr>
            <w:tcW w:w="0" w:type="auto"/>
          </w:tcPr>
          <w:p w:rsidR="00E218C5" w:rsidRDefault="00B737E6">
            <w:pPr>
              <w:pStyle w:val="Compact"/>
            </w:pPr>
            <w:hyperlink w:anchor="bool">
              <w:r w:rsidR="004172F6">
                <w:rPr>
                  <w:rStyle w:val="Hyperlink"/>
                </w:rPr>
                <w:t>bool</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[semantically optional] Whether to continue receiving responses indefinitely, as new records become available. This is useful, for example, when a sensor is reporting measurements periodically or when simulations are reporting a series or results. Use </w:t>
            </w:r>
            <w:hyperlink w:anchor="EsdaRecords.RequestCancel">
              <w:r>
                <w:rPr>
                  <w:rStyle w:val="Hyperlink"/>
                </w:rPr>
                <w:t>RequestCancel</w:t>
              </w:r>
            </w:hyperlink>
            <w:r>
              <w:t xml:space="preserve"> to end the subscription.</w:t>
            </w:r>
          </w:p>
        </w:tc>
      </w:tr>
      <w:tr w:rsidR="00E218C5">
        <w:tc>
          <w:tcPr>
            <w:tcW w:w="0" w:type="auto"/>
          </w:tcPr>
          <w:p w:rsidR="00E218C5" w:rsidRDefault="004172F6">
            <w:pPr>
              <w:pStyle w:val="Compact"/>
            </w:pPr>
            <w:r>
              <w:t>models_metadata</w:t>
            </w:r>
          </w:p>
        </w:tc>
        <w:tc>
          <w:tcPr>
            <w:tcW w:w="0" w:type="auto"/>
          </w:tcPr>
          <w:p w:rsidR="00E218C5" w:rsidRDefault="00B737E6">
            <w:pPr>
              <w:pStyle w:val="Compact"/>
            </w:pPr>
            <w:hyperlink w:anchor="EsdaRecords.RequestModelsMeta">
              <w:r w:rsidR="004172F6">
                <w:rPr>
                  <w:rStyle w:val="Hyperlink"/>
                </w:rPr>
                <w:t>RequestModelsMeta</w:t>
              </w:r>
            </w:hyperlink>
          </w:p>
        </w:tc>
        <w:tc>
          <w:tcPr>
            <w:tcW w:w="0" w:type="auto"/>
          </w:tcPr>
          <w:p w:rsidR="00E218C5" w:rsidRDefault="004172F6">
            <w:pPr>
              <w:pStyle w:val="Compact"/>
            </w:pPr>
            <w:r>
              <w:t>optional</w:t>
            </w:r>
          </w:p>
        </w:tc>
        <w:tc>
          <w:tcPr>
            <w:tcW w:w="0" w:type="auto"/>
          </w:tcPr>
          <w:p w:rsidR="00E218C5" w:rsidRDefault="004172F6">
            <w:pPr>
              <w:pStyle w:val="Compact"/>
            </w:pPr>
            <w:r>
              <w:t>Request metadata for model(s).</w:t>
            </w:r>
          </w:p>
        </w:tc>
      </w:tr>
      <w:tr w:rsidR="00E218C5">
        <w:tc>
          <w:tcPr>
            <w:tcW w:w="0" w:type="auto"/>
          </w:tcPr>
          <w:p w:rsidR="00E218C5" w:rsidRDefault="004172F6">
            <w:pPr>
              <w:pStyle w:val="Compact"/>
            </w:pPr>
            <w:r>
              <w:t>records_data</w:t>
            </w:r>
          </w:p>
        </w:tc>
        <w:tc>
          <w:tcPr>
            <w:tcW w:w="0" w:type="auto"/>
          </w:tcPr>
          <w:p w:rsidR="00E218C5" w:rsidRDefault="00B737E6">
            <w:pPr>
              <w:pStyle w:val="Compact"/>
            </w:pPr>
            <w:hyperlink w:anchor="EsdaRecords.RequestRecordsData">
              <w:r w:rsidR="004172F6">
                <w:rPr>
                  <w:rStyle w:val="Hyperlink"/>
                </w:rPr>
                <w:t>RequestRecordsData</w:t>
              </w:r>
            </w:hyperlink>
          </w:p>
        </w:tc>
        <w:tc>
          <w:tcPr>
            <w:tcW w:w="0" w:type="auto"/>
          </w:tcPr>
          <w:p w:rsidR="00E218C5" w:rsidRDefault="004172F6">
            <w:pPr>
              <w:pStyle w:val="Compact"/>
            </w:pPr>
            <w:r>
              <w:t>optional</w:t>
            </w:r>
          </w:p>
        </w:tc>
        <w:tc>
          <w:tcPr>
            <w:tcW w:w="0" w:type="auto"/>
          </w:tcPr>
          <w:p w:rsidR="00E218C5" w:rsidRDefault="004172F6">
            <w:pPr>
              <w:pStyle w:val="Compact"/>
            </w:pPr>
            <w:r>
              <w:t>Request data records.</w:t>
            </w:r>
          </w:p>
        </w:tc>
      </w:tr>
      <w:tr w:rsidR="00E218C5">
        <w:tc>
          <w:tcPr>
            <w:tcW w:w="0" w:type="auto"/>
          </w:tcPr>
          <w:p w:rsidR="00E218C5" w:rsidRDefault="004172F6">
            <w:pPr>
              <w:pStyle w:val="Compact"/>
            </w:pPr>
            <w:r>
              <w:t>bookmark_meta</w:t>
            </w:r>
          </w:p>
        </w:tc>
        <w:tc>
          <w:tcPr>
            <w:tcW w:w="0" w:type="auto"/>
          </w:tcPr>
          <w:p w:rsidR="00E218C5" w:rsidRDefault="00B737E6">
            <w:pPr>
              <w:pStyle w:val="Compact"/>
            </w:pPr>
            <w:hyperlink w:anchor="EsdaRecords.RequestBookmarkMeta">
              <w:r w:rsidR="004172F6">
                <w:rPr>
                  <w:rStyle w:val="Hyperlink"/>
                </w:rPr>
                <w:t>RequestBookmarkMeta</w:t>
              </w:r>
            </w:hyperlink>
          </w:p>
        </w:tc>
        <w:tc>
          <w:tcPr>
            <w:tcW w:w="0" w:type="auto"/>
          </w:tcPr>
          <w:p w:rsidR="00E218C5" w:rsidRDefault="004172F6">
            <w:pPr>
              <w:pStyle w:val="Compact"/>
            </w:pPr>
            <w:r>
              <w:t>optional</w:t>
            </w:r>
          </w:p>
        </w:tc>
        <w:tc>
          <w:tcPr>
            <w:tcW w:w="0" w:type="auto"/>
          </w:tcPr>
          <w:p w:rsidR="00E218C5" w:rsidRDefault="004172F6">
            <w:pPr>
              <w:pStyle w:val="Compact"/>
            </w:pPr>
            <w:r>
              <w:t>Request metadata for bookmark(s).</w:t>
            </w:r>
          </w:p>
        </w:tc>
      </w:tr>
      <w:tr w:rsidR="00E218C5">
        <w:tc>
          <w:tcPr>
            <w:tcW w:w="0" w:type="auto"/>
          </w:tcPr>
          <w:p w:rsidR="00E218C5" w:rsidRDefault="004172F6">
            <w:pPr>
              <w:pStyle w:val="Compact"/>
            </w:pPr>
            <w:r>
              <w:t>save_bookmark</w:t>
            </w:r>
          </w:p>
        </w:tc>
        <w:tc>
          <w:tcPr>
            <w:tcW w:w="0" w:type="auto"/>
          </w:tcPr>
          <w:p w:rsidR="00E218C5" w:rsidRDefault="00B737E6">
            <w:pPr>
              <w:pStyle w:val="Compact"/>
            </w:pPr>
            <w:hyperlink w:anchor="EsdaRecords.RequestSaveBookmark">
              <w:r w:rsidR="004172F6">
                <w:rPr>
                  <w:rStyle w:val="Hyperlink"/>
                </w:rPr>
                <w:t>RequestSaveBookmark</w:t>
              </w:r>
            </w:hyperlink>
          </w:p>
        </w:tc>
        <w:tc>
          <w:tcPr>
            <w:tcW w:w="0" w:type="auto"/>
          </w:tcPr>
          <w:p w:rsidR="00E218C5" w:rsidRDefault="004172F6">
            <w:pPr>
              <w:pStyle w:val="Compact"/>
            </w:pPr>
            <w:r>
              <w:t>optional</w:t>
            </w:r>
          </w:p>
        </w:tc>
        <w:tc>
          <w:tcPr>
            <w:tcW w:w="0" w:type="auto"/>
          </w:tcPr>
          <w:p w:rsidR="00E218C5" w:rsidRDefault="004172F6">
            <w:pPr>
              <w:pStyle w:val="Compact"/>
            </w:pPr>
            <w:r>
              <w:t>Request save a new bookmark or update an existing one.</w:t>
            </w:r>
          </w:p>
        </w:tc>
      </w:tr>
      <w:tr w:rsidR="00E218C5">
        <w:tc>
          <w:tcPr>
            <w:tcW w:w="0" w:type="auto"/>
          </w:tcPr>
          <w:p w:rsidR="00E218C5" w:rsidRDefault="004172F6">
            <w:pPr>
              <w:pStyle w:val="Compact"/>
            </w:pPr>
            <w:r>
              <w:t>cancel</w:t>
            </w:r>
          </w:p>
        </w:tc>
        <w:tc>
          <w:tcPr>
            <w:tcW w:w="0" w:type="auto"/>
          </w:tcPr>
          <w:p w:rsidR="00E218C5" w:rsidRDefault="00B737E6">
            <w:pPr>
              <w:pStyle w:val="Compact"/>
            </w:pPr>
            <w:hyperlink w:anchor="EsdaRecords.RequestCancel">
              <w:r w:rsidR="004172F6">
                <w:rPr>
                  <w:rStyle w:val="Hyperlink"/>
                </w:rPr>
                <w:t>RequestCancel</w:t>
              </w:r>
            </w:hyperlink>
          </w:p>
        </w:tc>
        <w:tc>
          <w:tcPr>
            <w:tcW w:w="0" w:type="auto"/>
          </w:tcPr>
          <w:p w:rsidR="00E218C5" w:rsidRDefault="004172F6">
            <w:pPr>
              <w:pStyle w:val="Compact"/>
            </w:pPr>
            <w:r>
              <w:t>optional</w:t>
            </w:r>
          </w:p>
        </w:tc>
        <w:tc>
          <w:tcPr>
            <w:tcW w:w="0" w:type="auto"/>
          </w:tcPr>
          <w:p w:rsidR="00E218C5" w:rsidRDefault="004172F6">
            <w:pPr>
              <w:pStyle w:val="Compact"/>
            </w:pPr>
            <w:r>
              <w:t>Request cancel a previous request).</w:t>
            </w:r>
          </w:p>
        </w:tc>
      </w:tr>
      <w:tr w:rsidR="00E218C5">
        <w:tc>
          <w:tcPr>
            <w:tcW w:w="0" w:type="auto"/>
          </w:tcPr>
          <w:p w:rsidR="00E218C5" w:rsidRDefault="004172F6">
            <w:pPr>
              <w:pStyle w:val="Compact"/>
            </w:pPr>
            <w:r>
              <w:t>work</w:t>
            </w:r>
          </w:p>
        </w:tc>
        <w:tc>
          <w:tcPr>
            <w:tcW w:w="0" w:type="auto"/>
          </w:tcPr>
          <w:p w:rsidR="00E218C5" w:rsidRDefault="00B737E6">
            <w:pPr>
              <w:pStyle w:val="Compact"/>
            </w:pPr>
            <w:hyperlink w:anchor="EsdaRecords.RequestWork">
              <w:r w:rsidR="004172F6">
                <w:rPr>
                  <w:rStyle w:val="Hyperlink"/>
                </w:rPr>
                <w:t>RequestWork</w:t>
              </w:r>
            </w:hyperlink>
          </w:p>
        </w:tc>
        <w:tc>
          <w:tcPr>
            <w:tcW w:w="0" w:type="auto"/>
          </w:tcPr>
          <w:p w:rsidR="00E218C5" w:rsidRDefault="004172F6">
            <w:pPr>
              <w:pStyle w:val="Compact"/>
            </w:pPr>
            <w:r>
              <w:t>optional</w:t>
            </w:r>
          </w:p>
        </w:tc>
        <w:tc>
          <w:tcPr>
            <w:tcW w:w="0" w:type="auto"/>
          </w:tcPr>
          <w:p w:rsidR="00E218C5" w:rsidRDefault="004172F6">
            <w:pPr>
              <w:pStyle w:val="Compact"/>
            </w:pPr>
            <w:r>
              <w:t>Request request work (e.g., simulation results).</w:t>
            </w:r>
          </w:p>
        </w:tc>
      </w:tr>
    </w:tbl>
    <w:p w:rsidR="00E218C5" w:rsidRDefault="004172F6">
      <w:pPr>
        <w:pStyle w:val="Heading3"/>
      </w:pPr>
      <w:bookmarkStart w:id="58" w:name="EsdaRecords.RequestBookmarkMeta"/>
      <w:bookmarkEnd w:id="58"/>
      <w:r>
        <w:t>RequestBookmarkMeta</w:t>
      </w:r>
    </w:p>
    <w:p w:rsidR="00E218C5" w:rsidRDefault="004172F6">
      <w:pPr>
        <w:pStyle w:val="FirstParagraph"/>
      </w:pPr>
      <w:r>
        <w:t xml:space="preserve">A request for one or more bookmarks for a </w:t>
      </w:r>
      <w:hyperlink w:anchor="EsdaRecords.ModelMeta">
        <w:r>
          <w:rPr>
            <w:rStyle w:val="Hyperlink"/>
          </w:rPr>
          <w:t>model</w:t>
        </w:r>
      </w:hyperlink>
      <w:r>
        <w:t>.</w:t>
      </w:r>
    </w:p>
    <w:p w:rsidR="00E218C5" w:rsidRDefault="004172F6">
      <w:pPr>
        <w:pStyle w:val="BodyText"/>
      </w:pPr>
      <w:r>
        <w:t xml:space="preserve">The response to this request is </w:t>
      </w:r>
      <w:hyperlink w:anchor="EsdaRecords.MetaList">
        <w:r>
          <w:rPr>
            <w:rStyle w:val="Hyperlink"/>
          </w:rPr>
          <w:t>BookmarkMetaList</w:t>
        </w:r>
      </w:hyperlink>
    </w:p>
    <w:tbl>
      <w:tblPr>
        <w:tblW w:w="0" w:type="pct"/>
        <w:tblLook w:val="07E0" w:firstRow="1" w:lastRow="1" w:firstColumn="1" w:lastColumn="1" w:noHBand="1" w:noVBand="1"/>
      </w:tblPr>
      <w:tblGrid>
        <w:gridCol w:w="1559"/>
        <w:gridCol w:w="1717"/>
        <w:gridCol w:w="1069"/>
        <w:gridCol w:w="5231"/>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model_id</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Which model for which to list bookmarks.</w:t>
            </w:r>
          </w:p>
        </w:tc>
      </w:tr>
      <w:tr w:rsidR="00E218C5">
        <w:tc>
          <w:tcPr>
            <w:tcW w:w="0" w:type="auto"/>
          </w:tcPr>
          <w:p w:rsidR="00E218C5" w:rsidRDefault="004172F6">
            <w:pPr>
              <w:pStyle w:val="Compact"/>
            </w:pPr>
            <w:r>
              <w:t>bookmark_id</w:t>
            </w:r>
          </w:p>
        </w:tc>
        <w:tc>
          <w:tcPr>
            <w:tcW w:w="0" w:type="auto"/>
          </w:tcPr>
          <w:p w:rsidR="00E218C5" w:rsidRDefault="00B737E6">
            <w:pPr>
              <w:pStyle w:val="Compact"/>
            </w:pPr>
            <w:hyperlink w:anchor="EsdaRecords.OptionalString">
              <w:r w:rsidR="004172F6">
                <w:rPr>
                  <w:rStyle w:val="Hyperlink"/>
                </w:rPr>
                <w:t>OptionalString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If empty, list all bookmarks for the model. Otherwise, list just the bookmark metadata for this specific bookmark identifier.</w:t>
            </w:r>
          </w:p>
        </w:tc>
      </w:tr>
    </w:tbl>
    <w:p w:rsidR="00E218C5" w:rsidRDefault="004172F6">
      <w:pPr>
        <w:pStyle w:val="Heading3"/>
      </w:pPr>
      <w:bookmarkStart w:id="59" w:name="EsdaRecords.RequestCancel"/>
      <w:bookmarkEnd w:id="59"/>
      <w:r>
        <w:t>RequestCancel</w:t>
      </w:r>
    </w:p>
    <w:p w:rsidR="00E218C5" w:rsidRDefault="004172F6">
      <w:pPr>
        <w:pStyle w:val="FirstParagraph"/>
      </w:pPr>
      <w:r>
        <w:t>Cancel a previous request.</w:t>
      </w:r>
    </w:p>
    <w:tbl>
      <w:tblPr>
        <w:tblW w:w="0" w:type="pct"/>
        <w:tblLook w:val="07E0" w:firstRow="1" w:lastRow="1" w:firstColumn="1" w:lastColumn="1" w:noHBand="1" w:noVBand="1"/>
      </w:tblPr>
      <w:tblGrid>
        <w:gridCol w:w="727"/>
        <w:gridCol w:w="1813"/>
        <w:gridCol w:w="1069"/>
        <w:gridCol w:w="5181"/>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id</w:t>
            </w:r>
          </w:p>
        </w:tc>
        <w:tc>
          <w:tcPr>
            <w:tcW w:w="0" w:type="auto"/>
          </w:tcPr>
          <w:p w:rsidR="00E218C5" w:rsidRDefault="00B737E6">
            <w:pPr>
              <w:pStyle w:val="Compact"/>
            </w:pPr>
            <w:hyperlink w:anchor="EsdaRecords.OptionalUInt32">
              <w:r w:rsidR="004172F6">
                <w:rPr>
                  <w:rStyle w:val="Hyperlink"/>
                </w:rPr>
                <w:t>OptionalUInt32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Which request to cancel.</w:t>
            </w:r>
          </w:p>
        </w:tc>
      </w:tr>
    </w:tbl>
    <w:p w:rsidR="00E218C5" w:rsidRDefault="004172F6">
      <w:pPr>
        <w:pStyle w:val="Heading3"/>
      </w:pPr>
      <w:bookmarkStart w:id="60" w:name="EsdaRecords.RequestModelsMeta"/>
      <w:bookmarkEnd w:id="60"/>
      <w:r>
        <w:t>RequestModelsMeta</w:t>
      </w:r>
    </w:p>
    <w:p w:rsidR="00E218C5" w:rsidRDefault="004172F6">
      <w:pPr>
        <w:pStyle w:val="FirstParagraph"/>
      </w:pPr>
      <w:r>
        <w:t>A request for metadata about model(s).</w:t>
      </w:r>
    </w:p>
    <w:p w:rsidR="00E218C5" w:rsidRDefault="004172F6">
      <w:pPr>
        <w:pStyle w:val="BodyText"/>
      </w:pPr>
      <w:r>
        <w:t xml:space="preserve">The response to this request is </w:t>
      </w:r>
      <w:hyperlink w:anchor="EsdaRecords.ModelMetaList">
        <w:r>
          <w:rPr>
            <w:rStyle w:val="Hyperlink"/>
          </w:rPr>
          <w:t>ModelMetaList</w:t>
        </w:r>
      </w:hyperlink>
      <w:r>
        <w:t>.</w:t>
      </w:r>
    </w:p>
    <w:tbl>
      <w:tblPr>
        <w:tblW w:w="0" w:type="pct"/>
        <w:tblLook w:val="07E0" w:firstRow="1" w:lastRow="1" w:firstColumn="1" w:lastColumn="1" w:noHBand="1" w:noVBand="1"/>
      </w:tblPr>
      <w:tblGrid>
        <w:gridCol w:w="1148"/>
        <w:gridCol w:w="1717"/>
        <w:gridCol w:w="1069"/>
        <w:gridCol w:w="5642"/>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model_id</w:t>
            </w:r>
          </w:p>
        </w:tc>
        <w:tc>
          <w:tcPr>
            <w:tcW w:w="0" w:type="auto"/>
          </w:tcPr>
          <w:p w:rsidR="00E218C5" w:rsidRDefault="00B737E6">
            <w:pPr>
              <w:pStyle w:val="Compact"/>
            </w:pPr>
            <w:hyperlink w:anchor="EsdaRecords.OptionalString">
              <w:r w:rsidR="004172F6">
                <w:rPr>
                  <w:rStyle w:val="Hyperlink"/>
                </w:rPr>
                <w:t>OptionalString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If absent, the request is for metadata for all models. Otherwise the request is for the specifically identified model.</w:t>
            </w:r>
          </w:p>
        </w:tc>
      </w:tr>
    </w:tbl>
    <w:p w:rsidR="00E218C5" w:rsidRDefault="004172F6">
      <w:pPr>
        <w:pStyle w:val="Heading3"/>
      </w:pPr>
      <w:bookmarkStart w:id="61" w:name="EsdaRecords.RequestRecordsData"/>
      <w:bookmarkEnd w:id="61"/>
      <w:r>
        <w:t>RequestRecordsData</w:t>
      </w:r>
    </w:p>
    <w:p w:rsidR="00E218C5" w:rsidRDefault="004172F6">
      <w:pPr>
        <w:pStyle w:val="FirstParagraph"/>
      </w:pPr>
      <w:r>
        <w:t>Request record data for a model.</w:t>
      </w:r>
    </w:p>
    <w:p w:rsidR="00E218C5" w:rsidRDefault="004172F6">
      <w:pPr>
        <w:pStyle w:val="BodyText"/>
      </w:pPr>
      <w:r>
        <w:t>There are three alternatives to requesting record data.</w:t>
      </w:r>
    </w:p>
    <w:p w:rsidR="00E218C5" w:rsidRDefault="004172F6">
      <w:pPr>
        <w:pStyle w:val="Compact"/>
        <w:numPr>
          <w:ilvl w:val="0"/>
          <w:numId w:val="14"/>
        </w:numPr>
      </w:pPr>
      <w:r>
        <w:t>Request all records.</w:t>
      </w:r>
    </w:p>
    <w:p w:rsidR="00E218C5" w:rsidRDefault="004172F6">
      <w:pPr>
        <w:pStyle w:val="Compact"/>
        <w:numPr>
          <w:ilvl w:val="0"/>
          <w:numId w:val="14"/>
        </w:numPr>
      </w:pPr>
      <w:r>
        <w:t xml:space="preserve">Request records in </w:t>
      </w:r>
      <w:hyperlink w:anchor="EsdaRecords.BookmarkMeta">
        <w:r>
          <w:rPr>
            <w:rStyle w:val="Hyperlink"/>
          </w:rPr>
          <w:t>a bookmark</w:t>
        </w:r>
      </w:hyperlink>
      <w:r>
        <w:t>.</w:t>
      </w:r>
    </w:p>
    <w:p w:rsidR="00E218C5" w:rsidRDefault="00B737E6">
      <w:pPr>
        <w:pStyle w:val="Compact"/>
        <w:numPr>
          <w:ilvl w:val="0"/>
          <w:numId w:val="14"/>
        </w:numPr>
      </w:pPr>
      <w:hyperlink w:anchor="EsdaRecords.FilterExpression">
        <w:r w:rsidR="004172F6">
          <w:rPr>
            <w:rStyle w:val="Hyperlink"/>
          </w:rPr>
          <w:t>Filter</w:t>
        </w:r>
      </w:hyperlink>
      <w:r w:rsidR="004172F6">
        <w:t xml:space="preserve"> records according to a criterion.</w:t>
      </w:r>
    </w:p>
    <w:p w:rsidR="00E218C5" w:rsidRDefault="004172F6">
      <w:pPr>
        <w:pStyle w:val="FirstParagraph"/>
      </w:pPr>
      <w:r>
        <w:t xml:space="preserve">The response to this request is </w:t>
      </w:r>
      <w:hyperlink w:anchor="EsdaRecords.RecordData">
        <w:r>
          <w:rPr>
            <w:rStyle w:val="Hyperlink"/>
          </w:rPr>
          <w:t>RecordData</w:t>
        </w:r>
      </w:hyperlink>
      <w:r>
        <w:t>.</w:t>
      </w:r>
    </w:p>
    <w:p w:rsidR="00E218C5" w:rsidRDefault="004172F6">
      <w:pPr>
        <w:pStyle w:val="BodyText"/>
      </w:pPr>
      <w:r>
        <w:rPr>
          <w:i/>
        </w:rPr>
        <w:t xml:space="preserve">No more than on of </w:t>
      </w:r>
      <w:r>
        <w:rPr>
          <w:rStyle w:val="VerbatimChar"/>
          <w:i/>
        </w:rPr>
        <w:t>bookmark_id</w:t>
      </w:r>
      <w:r>
        <w:rPr>
          <w:i/>
        </w:rPr>
        <w:t xml:space="preserve"> or </w:t>
      </w:r>
      <w:r>
        <w:rPr>
          <w:rStyle w:val="VerbatimChar"/>
          <w:i/>
        </w:rPr>
        <w:t>expression</w:t>
      </w:r>
      <w:r>
        <w:rPr>
          <w:i/>
        </w:rPr>
        <w:t xml:space="preserve"> may be present in the message.</w:t>
      </w:r>
    </w:p>
    <w:tbl>
      <w:tblPr>
        <w:tblW w:w="0" w:type="pct"/>
        <w:tblLook w:val="07E0" w:firstRow="1" w:lastRow="1" w:firstColumn="1" w:lastColumn="1" w:noHBand="1" w:noVBand="1"/>
      </w:tblPr>
      <w:tblGrid>
        <w:gridCol w:w="1559"/>
        <w:gridCol w:w="1913"/>
        <w:gridCol w:w="1132"/>
        <w:gridCol w:w="4972"/>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model_id</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identifier for the model.</w:t>
            </w:r>
          </w:p>
        </w:tc>
      </w:tr>
      <w:tr w:rsidR="00E218C5">
        <w:tc>
          <w:tcPr>
            <w:tcW w:w="0" w:type="auto"/>
          </w:tcPr>
          <w:p w:rsidR="00E218C5" w:rsidRDefault="004172F6">
            <w:pPr>
              <w:pStyle w:val="Compact"/>
            </w:pPr>
            <w:r>
              <w:t>max_records</w:t>
            </w:r>
          </w:p>
        </w:tc>
        <w:tc>
          <w:tcPr>
            <w:tcW w:w="0" w:type="auto"/>
          </w:tcPr>
          <w:p w:rsidR="00E218C5" w:rsidRDefault="00B737E6">
            <w:pPr>
              <w:pStyle w:val="Compact"/>
            </w:pPr>
            <w:hyperlink w:anchor="uint64">
              <w:r w:rsidR="004172F6">
                <w:rPr>
                  <w:rStyle w:val="Hyperlink"/>
                </w:rPr>
                <w:t>uint64</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If specified, this is the maximum number of records to return. Otherwise all records are returned, although they may be returned as multiple responses, each with a chunk of records.</w:t>
            </w:r>
          </w:p>
        </w:tc>
      </w:tr>
      <w:tr w:rsidR="00E218C5">
        <w:tc>
          <w:tcPr>
            <w:tcW w:w="0" w:type="auto"/>
          </w:tcPr>
          <w:p w:rsidR="00E218C5" w:rsidRDefault="004172F6">
            <w:pPr>
              <w:pStyle w:val="Compact"/>
            </w:pPr>
            <w:r>
              <w:t>var_ids</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Which variables to include in the response. If this is not specified, all variables will be included.</w:t>
            </w:r>
          </w:p>
        </w:tc>
      </w:tr>
      <w:tr w:rsidR="00E218C5">
        <w:tc>
          <w:tcPr>
            <w:tcW w:w="0" w:type="auto"/>
          </w:tcPr>
          <w:p w:rsidR="00E218C5" w:rsidRDefault="004172F6">
            <w:pPr>
              <w:pStyle w:val="Compact"/>
            </w:pPr>
            <w:r>
              <w:t>bookmark_id</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Only respond with records in a specified bookmark.</w:t>
            </w:r>
          </w:p>
        </w:tc>
      </w:tr>
      <w:tr w:rsidR="00E218C5">
        <w:tc>
          <w:tcPr>
            <w:tcW w:w="0" w:type="auto"/>
          </w:tcPr>
          <w:p w:rsidR="00E218C5" w:rsidRDefault="004172F6">
            <w:pPr>
              <w:pStyle w:val="Compact"/>
            </w:pPr>
            <w:r>
              <w:t>expression</w:t>
            </w:r>
          </w:p>
        </w:tc>
        <w:tc>
          <w:tcPr>
            <w:tcW w:w="0" w:type="auto"/>
          </w:tcPr>
          <w:p w:rsidR="00E218C5" w:rsidRDefault="00B737E6">
            <w:pPr>
              <w:pStyle w:val="Compact"/>
            </w:pPr>
            <w:hyperlink w:anchor="EsdaRecords.FilterExpression">
              <w:r w:rsidR="004172F6">
                <w:rPr>
                  <w:rStyle w:val="Hyperlink"/>
                </w:rPr>
                <w:t>FilterExpression</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Only respond with records matching a specified criterion.</w:t>
            </w:r>
          </w:p>
        </w:tc>
      </w:tr>
    </w:tbl>
    <w:p w:rsidR="00E218C5" w:rsidRDefault="004172F6">
      <w:pPr>
        <w:pStyle w:val="Heading3"/>
      </w:pPr>
      <w:bookmarkStart w:id="62" w:name="EsdaRecords.RequestSaveBookmark"/>
      <w:bookmarkEnd w:id="62"/>
      <w:r>
        <w:t>RequestSaveBookmark</w:t>
      </w:r>
    </w:p>
    <w:p w:rsidR="00E218C5" w:rsidRDefault="004172F6">
      <w:pPr>
        <w:pStyle w:val="FirstParagraph"/>
      </w:pPr>
      <w:r>
        <w:t>A request to create or update a bookmark.</w:t>
      </w:r>
    </w:p>
    <w:p w:rsidR="00E218C5" w:rsidRDefault="004172F6">
      <w:pPr>
        <w:pStyle w:val="BodyText"/>
      </w:pPr>
      <w:r>
        <w:t xml:space="preserve">The response to this request is </w:t>
      </w:r>
      <w:hyperlink w:anchor="EsdaRecords.BookmarkMetaList">
        <w:r>
          <w:rPr>
            <w:rStyle w:val="Hyperlink"/>
          </w:rPr>
          <w:t>BookmarkMetaList</w:t>
        </w:r>
      </w:hyperlink>
      <w:r>
        <w:t>.</w:t>
      </w:r>
    </w:p>
    <w:tbl>
      <w:tblPr>
        <w:tblW w:w="0" w:type="pct"/>
        <w:tblLook w:val="07E0" w:firstRow="1" w:lastRow="1" w:firstColumn="1" w:lastColumn="1" w:noHBand="1" w:noVBand="1"/>
      </w:tblPr>
      <w:tblGrid>
        <w:gridCol w:w="1796"/>
        <w:gridCol w:w="1797"/>
        <w:gridCol w:w="1069"/>
        <w:gridCol w:w="4914"/>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model_id</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Which model for which to save the bookmark.</w:t>
            </w:r>
          </w:p>
        </w:tc>
      </w:tr>
      <w:tr w:rsidR="00E218C5">
        <w:tc>
          <w:tcPr>
            <w:tcW w:w="0" w:type="auto"/>
          </w:tcPr>
          <w:p w:rsidR="00E218C5" w:rsidRDefault="004172F6">
            <w:pPr>
              <w:pStyle w:val="Compact"/>
            </w:pPr>
            <w:r>
              <w:t>new_bookmark</w:t>
            </w:r>
          </w:p>
        </w:tc>
        <w:tc>
          <w:tcPr>
            <w:tcW w:w="0" w:type="auto"/>
          </w:tcPr>
          <w:p w:rsidR="00E218C5" w:rsidRDefault="00B737E6">
            <w:pPr>
              <w:pStyle w:val="Compact"/>
            </w:pPr>
            <w:hyperlink w:anchor="EsdaRecords.BookmarkMeta">
              <w:r w:rsidR="004172F6">
                <w:rPr>
                  <w:rStyle w:val="Hyperlink"/>
                </w:rPr>
                <w:t>BookmarkMeta</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[semantically optional] If empty, create a new bookmark. (In which case, leave the </w:t>
            </w:r>
            <w:r>
              <w:rPr>
                <w:rStyle w:val="VerbatimChar"/>
              </w:rPr>
              <w:t>bookmark_id</w:t>
            </w:r>
            <w:r>
              <w:t xml:space="preserve"> empty, so that the server will create a unique identifier for the new bookmark.) Otherwise, update an existing bookmark.</w:t>
            </w:r>
          </w:p>
        </w:tc>
      </w:tr>
    </w:tbl>
    <w:p w:rsidR="00E218C5" w:rsidRDefault="004172F6">
      <w:pPr>
        <w:pStyle w:val="Heading3"/>
      </w:pPr>
      <w:bookmarkStart w:id="63" w:name="EsdaRecords.RequestWork"/>
      <w:bookmarkEnd w:id="63"/>
      <w:r>
        <w:t>RequestWork</w:t>
      </w:r>
    </w:p>
    <w:p w:rsidR="00E218C5" w:rsidRDefault="004172F6">
      <w:pPr>
        <w:pStyle w:val="FirstParagraph"/>
      </w:pPr>
      <w:r>
        <w:t>Request that the server compute new records based on input values.</w:t>
      </w:r>
    </w:p>
    <w:p w:rsidR="00E218C5" w:rsidRDefault="004172F6">
      <w:pPr>
        <w:pStyle w:val="BodyText"/>
      </w:pPr>
      <w:r>
        <w:t xml:space="preserve">The response to this request is </w:t>
      </w:r>
      <w:hyperlink w:anchor="EsdaRecords.RecordData">
        <w:r>
          <w:rPr>
            <w:rStyle w:val="Hyperlink"/>
          </w:rPr>
          <w:t>RecordData</w:t>
        </w:r>
      </w:hyperlink>
      <w:r>
        <w:t>.</w:t>
      </w:r>
    </w:p>
    <w:tbl>
      <w:tblPr>
        <w:tblW w:w="0" w:type="pct"/>
        <w:tblLook w:val="07E0" w:firstRow="1" w:lastRow="1" w:firstColumn="1" w:lastColumn="1" w:noHBand="1" w:noVBand="1"/>
      </w:tblPr>
      <w:tblGrid>
        <w:gridCol w:w="1148"/>
        <w:gridCol w:w="1155"/>
        <w:gridCol w:w="1132"/>
        <w:gridCol w:w="6141"/>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model_id</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identifier for the model.</w:t>
            </w:r>
          </w:p>
        </w:tc>
      </w:tr>
      <w:tr w:rsidR="00E218C5">
        <w:tc>
          <w:tcPr>
            <w:tcW w:w="0" w:type="auto"/>
          </w:tcPr>
          <w:p w:rsidR="00E218C5" w:rsidRDefault="004172F6">
            <w:pPr>
              <w:pStyle w:val="Compact"/>
            </w:pPr>
            <w:r>
              <w:t>inputs</w:t>
            </w:r>
          </w:p>
        </w:tc>
        <w:tc>
          <w:tcPr>
            <w:tcW w:w="0" w:type="auto"/>
          </w:tcPr>
          <w:p w:rsidR="00E218C5" w:rsidRDefault="00B737E6">
            <w:pPr>
              <w:pStyle w:val="Compact"/>
            </w:pPr>
            <w:hyperlink w:anchor="EsdaRecords.VarValue">
              <w:r w:rsidR="004172F6">
                <w:rPr>
                  <w:rStyle w:val="Hyperlink"/>
                </w:rPr>
                <w:t>VarValue</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Which input variables to set to which values.</w:t>
            </w:r>
          </w:p>
        </w:tc>
      </w:tr>
    </w:tbl>
    <w:p w:rsidR="00E218C5" w:rsidRDefault="004172F6">
      <w:pPr>
        <w:pStyle w:val="Heading3"/>
      </w:pPr>
      <w:bookmarkStart w:id="64" w:name="EsdaRecords.Response"/>
      <w:bookmarkEnd w:id="64"/>
      <w:r>
        <w:t>Response</w:t>
      </w:r>
    </w:p>
    <w:p w:rsidR="00E218C5" w:rsidRDefault="004172F6">
      <w:pPr>
        <w:pStyle w:val="FirstParagraph"/>
      </w:pPr>
      <w:r>
        <w:t>A response to a request.</w:t>
      </w:r>
    </w:p>
    <w:p w:rsidR="00E218C5" w:rsidRDefault="004172F6">
      <w:pPr>
        <w:pStyle w:val="BodyText"/>
      </w:pPr>
      <w:r>
        <w:t xml:space="preserve">Note that a server may send multiple responses to a single request, expressed as a linked list of chunks. It is strongly recommended that servers chunk by </w:t>
      </w:r>
      <w:r>
        <w:rPr>
          <w:rStyle w:val="VerbatimChar"/>
        </w:rPr>
        <w:t>record_id</w:t>
      </w:r>
      <w:r>
        <w:t xml:space="preserve"> so that each record is kept intact. A chunk may be empty.</w:t>
      </w:r>
    </w:p>
    <w:tbl>
      <w:tblPr>
        <w:tblW w:w="0" w:type="pct"/>
        <w:tblLook w:val="07E0" w:firstRow="1" w:lastRow="1" w:firstColumn="1" w:lastColumn="1" w:noHBand="1" w:noVBand="1"/>
      </w:tblPr>
      <w:tblGrid>
        <w:gridCol w:w="1673"/>
        <w:gridCol w:w="2177"/>
        <w:gridCol w:w="1069"/>
        <w:gridCol w:w="4657"/>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version</w:t>
            </w:r>
          </w:p>
        </w:tc>
        <w:tc>
          <w:tcPr>
            <w:tcW w:w="0" w:type="auto"/>
          </w:tcPr>
          <w:p w:rsidR="00E218C5" w:rsidRDefault="00B737E6">
            <w:pPr>
              <w:pStyle w:val="Compact"/>
            </w:pPr>
            <w:hyperlink w:anchor="uint32">
              <w:r w:rsidR="004172F6">
                <w:rPr>
                  <w:rStyle w:val="Hyperlink"/>
                </w:rPr>
                <w:t>uint32</w:t>
              </w:r>
            </w:hyperlink>
          </w:p>
        </w:tc>
        <w:tc>
          <w:tcPr>
            <w:tcW w:w="0" w:type="auto"/>
          </w:tcPr>
          <w:p w:rsidR="00E218C5" w:rsidRDefault="004172F6">
            <w:pPr>
              <w:pStyle w:val="Compact"/>
            </w:pPr>
            <w:r>
              <w:t>optional</w:t>
            </w:r>
          </w:p>
        </w:tc>
        <w:tc>
          <w:tcPr>
            <w:tcW w:w="0" w:type="auto"/>
          </w:tcPr>
          <w:p w:rsidR="00E218C5" w:rsidRDefault="004172F6">
            <w:pPr>
              <w:pStyle w:val="Compact"/>
            </w:pPr>
            <w:r>
              <w:t xml:space="preserve">[semantically required] The version number for the API. </w:t>
            </w:r>
            <w:r>
              <w:rPr>
                <w:i/>
              </w:rPr>
              <w:t xml:space="preserve">This must be the number </w:t>
            </w:r>
            <w:r>
              <w:rPr>
                <w:b/>
                <w:i/>
              </w:rPr>
              <w:t>four</w:t>
            </w:r>
            <w:r>
              <w:rPr>
                <w:i/>
              </w:rPr>
              <w:t>.</w:t>
            </w:r>
          </w:p>
        </w:tc>
      </w:tr>
      <w:tr w:rsidR="00E218C5">
        <w:tc>
          <w:tcPr>
            <w:tcW w:w="0" w:type="auto"/>
          </w:tcPr>
          <w:p w:rsidR="00E218C5" w:rsidRDefault="004172F6">
            <w:pPr>
              <w:pStyle w:val="Compact"/>
            </w:pPr>
            <w:r>
              <w:t>id</w:t>
            </w:r>
          </w:p>
        </w:tc>
        <w:tc>
          <w:tcPr>
            <w:tcW w:w="0" w:type="auto"/>
          </w:tcPr>
          <w:p w:rsidR="00E218C5" w:rsidRDefault="00B737E6">
            <w:pPr>
              <w:pStyle w:val="Compact"/>
            </w:pPr>
            <w:hyperlink w:anchor="EsdaRecords.OptionalUInt32">
              <w:r w:rsidR="004172F6">
                <w:rPr>
                  <w:rStyle w:val="Hyperlink"/>
                </w:rPr>
                <w:t>OptionalUInt32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A response without an identifier is a notification. Otherwise, the response identifier matches the response identifier for the original request.</w:t>
            </w:r>
          </w:p>
        </w:tc>
      </w:tr>
      <w:tr w:rsidR="00E218C5">
        <w:tc>
          <w:tcPr>
            <w:tcW w:w="0" w:type="auto"/>
          </w:tcPr>
          <w:p w:rsidR="00E218C5" w:rsidRDefault="004172F6">
            <w:pPr>
              <w:pStyle w:val="Compact"/>
            </w:pPr>
            <w:r>
              <w:t>chunk_id</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but recommended] The identifier for this chunk. It is recommended that chunks are number sequentially starting from one.</w:t>
            </w:r>
          </w:p>
        </w:tc>
      </w:tr>
      <w:tr w:rsidR="00E218C5">
        <w:tc>
          <w:tcPr>
            <w:tcW w:w="0" w:type="auto"/>
          </w:tcPr>
          <w:p w:rsidR="00E218C5" w:rsidRDefault="004172F6">
            <w:pPr>
              <w:pStyle w:val="Compact"/>
            </w:pPr>
            <w:r>
              <w:t>next_chunk_id</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The identifier of the next chunk, or zero if this is the last chunk.</w:t>
            </w:r>
          </w:p>
        </w:tc>
      </w:tr>
      <w:tr w:rsidR="00E218C5">
        <w:tc>
          <w:tcPr>
            <w:tcW w:w="0" w:type="auto"/>
          </w:tcPr>
          <w:p w:rsidR="00E218C5" w:rsidRDefault="004172F6">
            <w:pPr>
              <w:pStyle w:val="Compact"/>
            </w:pPr>
            <w:r>
              <w:t>error</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An error message.</w:t>
            </w:r>
          </w:p>
        </w:tc>
      </w:tr>
      <w:tr w:rsidR="00E218C5">
        <w:tc>
          <w:tcPr>
            <w:tcW w:w="0" w:type="auto"/>
          </w:tcPr>
          <w:p w:rsidR="00E218C5" w:rsidRDefault="004172F6">
            <w:pPr>
              <w:pStyle w:val="Compact"/>
            </w:pPr>
            <w:r>
              <w:t>models</w:t>
            </w:r>
          </w:p>
        </w:tc>
        <w:tc>
          <w:tcPr>
            <w:tcW w:w="0" w:type="auto"/>
          </w:tcPr>
          <w:p w:rsidR="00E218C5" w:rsidRDefault="00B737E6">
            <w:pPr>
              <w:pStyle w:val="Compact"/>
            </w:pPr>
            <w:hyperlink w:anchor="EsdaRecords.ModelMetaList">
              <w:r w:rsidR="004172F6">
                <w:rPr>
                  <w:rStyle w:val="Hyperlink"/>
                </w:rPr>
                <w:t>ModelMetaList</w:t>
              </w:r>
            </w:hyperlink>
          </w:p>
        </w:tc>
        <w:tc>
          <w:tcPr>
            <w:tcW w:w="0" w:type="auto"/>
          </w:tcPr>
          <w:p w:rsidR="00E218C5" w:rsidRDefault="004172F6">
            <w:pPr>
              <w:pStyle w:val="Compact"/>
            </w:pPr>
            <w:r>
              <w:t>optional</w:t>
            </w:r>
          </w:p>
        </w:tc>
        <w:tc>
          <w:tcPr>
            <w:tcW w:w="0" w:type="auto"/>
          </w:tcPr>
          <w:p w:rsidR="00E218C5" w:rsidRDefault="004172F6">
            <w:pPr>
              <w:pStyle w:val="Compact"/>
            </w:pPr>
            <w:r>
              <w:t>A list of model metadata.</w:t>
            </w:r>
          </w:p>
        </w:tc>
      </w:tr>
      <w:tr w:rsidR="00E218C5">
        <w:tc>
          <w:tcPr>
            <w:tcW w:w="0" w:type="auto"/>
          </w:tcPr>
          <w:p w:rsidR="00E218C5" w:rsidRDefault="004172F6">
            <w:pPr>
              <w:pStyle w:val="Compact"/>
            </w:pPr>
            <w:r>
              <w:t>data</w:t>
            </w:r>
          </w:p>
        </w:tc>
        <w:tc>
          <w:tcPr>
            <w:tcW w:w="0" w:type="auto"/>
          </w:tcPr>
          <w:p w:rsidR="00E218C5" w:rsidRDefault="00B737E6">
            <w:pPr>
              <w:pStyle w:val="Compact"/>
            </w:pPr>
            <w:hyperlink w:anchor="EsdaRecords.RecordData">
              <w:r w:rsidR="004172F6">
                <w:rPr>
                  <w:rStyle w:val="Hyperlink"/>
                </w:rPr>
                <w:t>RecordData</w:t>
              </w:r>
            </w:hyperlink>
          </w:p>
        </w:tc>
        <w:tc>
          <w:tcPr>
            <w:tcW w:w="0" w:type="auto"/>
          </w:tcPr>
          <w:p w:rsidR="00E218C5" w:rsidRDefault="004172F6">
            <w:pPr>
              <w:pStyle w:val="Compact"/>
            </w:pPr>
            <w:r>
              <w:t>optional</w:t>
            </w:r>
          </w:p>
        </w:tc>
        <w:tc>
          <w:tcPr>
            <w:tcW w:w="0" w:type="auto"/>
          </w:tcPr>
          <w:p w:rsidR="00E218C5" w:rsidRDefault="004172F6">
            <w:pPr>
              <w:pStyle w:val="Compact"/>
            </w:pPr>
            <w:r>
              <w:t>A list of record data.</w:t>
            </w:r>
          </w:p>
        </w:tc>
      </w:tr>
      <w:tr w:rsidR="00E218C5">
        <w:tc>
          <w:tcPr>
            <w:tcW w:w="0" w:type="auto"/>
          </w:tcPr>
          <w:p w:rsidR="00E218C5" w:rsidRDefault="004172F6">
            <w:pPr>
              <w:pStyle w:val="Compact"/>
            </w:pPr>
            <w:r>
              <w:t>bookmarks</w:t>
            </w:r>
          </w:p>
        </w:tc>
        <w:tc>
          <w:tcPr>
            <w:tcW w:w="0" w:type="auto"/>
          </w:tcPr>
          <w:p w:rsidR="00E218C5" w:rsidRDefault="00B737E6">
            <w:pPr>
              <w:pStyle w:val="Compact"/>
            </w:pPr>
            <w:hyperlink w:anchor="EsdaRecords.BookmarkMetaList">
              <w:r w:rsidR="004172F6">
                <w:rPr>
                  <w:rStyle w:val="Hyperlink"/>
                </w:rPr>
                <w:t>BookmarkMetaList</w:t>
              </w:r>
            </w:hyperlink>
          </w:p>
        </w:tc>
        <w:tc>
          <w:tcPr>
            <w:tcW w:w="0" w:type="auto"/>
          </w:tcPr>
          <w:p w:rsidR="00E218C5" w:rsidRDefault="004172F6">
            <w:pPr>
              <w:pStyle w:val="Compact"/>
            </w:pPr>
            <w:r>
              <w:t>optional</w:t>
            </w:r>
          </w:p>
        </w:tc>
        <w:tc>
          <w:tcPr>
            <w:tcW w:w="0" w:type="auto"/>
          </w:tcPr>
          <w:p w:rsidR="00E218C5" w:rsidRDefault="004172F6">
            <w:pPr>
              <w:pStyle w:val="Compact"/>
            </w:pPr>
            <w:r>
              <w:t>A list of bookmark metadata.</w:t>
            </w:r>
          </w:p>
        </w:tc>
      </w:tr>
    </w:tbl>
    <w:p w:rsidR="00E218C5" w:rsidRDefault="004172F6">
      <w:pPr>
        <w:pStyle w:val="Heading3"/>
      </w:pPr>
      <w:bookmarkStart w:id="65" w:name="EsdaRecords.StringList"/>
      <w:bookmarkEnd w:id="65"/>
      <w:r>
        <w:t>StringList</w:t>
      </w:r>
    </w:p>
    <w:p w:rsidR="00E218C5" w:rsidRDefault="004172F6">
      <w:pPr>
        <w:pStyle w:val="FirstParagraph"/>
      </w:pPr>
      <w:r>
        <w:t>A list of character strings.</w:t>
      </w:r>
    </w:p>
    <w:tbl>
      <w:tblPr>
        <w:tblW w:w="0" w:type="pct"/>
        <w:tblLook w:val="07E0" w:firstRow="1" w:lastRow="1" w:firstColumn="1" w:lastColumn="1" w:noHBand="1" w:noVBand="1"/>
      </w:tblPr>
      <w:tblGrid>
        <w:gridCol w:w="873"/>
        <w:gridCol w:w="819"/>
        <w:gridCol w:w="1132"/>
        <w:gridCol w:w="4908"/>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values</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repeated</w:t>
            </w:r>
          </w:p>
        </w:tc>
        <w:tc>
          <w:tcPr>
            <w:tcW w:w="0" w:type="auto"/>
          </w:tcPr>
          <w:p w:rsidR="00E218C5" w:rsidRDefault="004172F6">
            <w:pPr>
              <w:pStyle w:val="Compact"/>
            </w:pPr>
            <w:r>
              <w:t>[semantically required] The character strings.</w:t>
            </w:r>
          </w:p>
        </w:tc>
      </w:tr>
    </w:tbl>
    <w:p w:rsidR="00E218C5" w:rsidRDefault="004172F6">
      <w:pPr>
        <w:pStyle w:val="Heading3"/>
      </w:pPr>
      <w:bookmarkStart w:id="66" w:name="EsdaRecords.Value"/>
      <w:bookmarkEnd w:id="66"/>
      <w:r>
        <w:t>Value</w:t>
      </w:r>
    </w:p>
    <w:p w:rsidR="00E218C5" w:rsidRDefault="004172F6">
      <w:pPr>
        <w:pStyle w:val="FirstParagraph"/>
      </w:pPr>
      <w:r>
        <w:t>Value that may be a real number, an integer, or a character string</w:t>
      </w:r>
    </w:p>
    <w:p w:rsidR="00E218C5" w:rsidRDefault="004172F6">
      <w:pPr>
        <w:pStyle w:val="BodyText"/>
      </w:pPr>
      <w:r>
        <w:rPr>
          <w:i/>
        </w:rPr>
        <w:t xml:space="preserve">Exactly one of </w:t>
      </w:r>
      <w:r>
        <w:rPr>
          <w:rStyle w:val="VerbatimChar"/>
          <w:i/>
        </w:rPr>
        <w:t>real_value</w:t>
      </w:r>
      <w:r>
        <w:rPr>
          <w:i/>
        </w:rPr>
        <w:t xml:space="preserve">, </w:t>
      </w:r>
      <w:r>
        <w:rPr>
          <w:rStyle w:val="VerbatimChar"/>
          <w:i/>
        </w:rPr>
        <w:t>integer_value</w:t>
      </w:r>
      <w:r>
        <w:rPr>
          <w:i/>
        </w:rPr>
        <w:t xml:space="preserve">, or </w:t>
      </w:r>
      <w:r>
        <w:rPr>
          <w:rStyle w:val="VerbatimChar"/>
          <w:i/>
        </w:rPr>
        <w:t>string_value</w:t>
      </w:r>
      <w:r>
        <w:rPr>
          <w:i/>
        </w:rPr>
        <w:t xml:space="preserve"> must be specified in this message.</w:t>
      </w:r>
    </w:p>
    <w:tbl>
      <w:tblPr>
        <w:tblW w:w="0" w:type="pct"/>
        <w:tblLook w:val="07E0" w:firstRow="1" w:lastRow="1" w:firstColumn="1" w:lastColumn="1" w:noHBand="1" w:noVBand="1"/>
      </w:tblPr>
      <w:tblGrid>
        <w:gridCol w:w="1592"/>
        <w:gridCol w:w="923"/>
        <w:gridCol w:w="1069"/>
        <w:gridCol w:w="2341"/>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real_value</w:t>
            </w:r>
          </w:p>
        </w:tc>
        <w:tc>
          <w:tcPr>
            <w:tcW w:w="0" w:type="auto"/>
          </w:tcPr>
          <w:p w:rsidR="00E218C5" w:rsidRDefault="00B737E6">
            <w:pPr>
              <w:pStyle w:val="Compact"/>
            </w:pPr>
            <w:hyperlink w:anchor="double">
              <w:r w:rsidR="004172F6">
                <w:rPr>
                  <w:rStyle w:val="Hyperlink"/>
                </w:rPr>
                <w:t>double</w:t>
              </w:r>
            </w:hyperlink>
          </w:p>
        </w:tc>
        <w:tc>
          <w:tcPr>
            <w:tcW w:w="0" w:type="auto"/>
          </w:tcPr>
          <w:p w:rsidR="00E218C5" w:rsidRDefault="004172F6">
            <w:pPr>
              <w:pStyle w:val="Compact"/>
            </w:pPr>
            <w:r>
              <w:t>optional</w:t>
            </w:r>
          </w:p>
        </w:tc>
        <w:tc>
          <w:tcPr>
            <w:tcW w:w="0" w:type="auto"/>
          </w:tcPr>
          <w:p w:rsidR="00E218C5" w:rsidRDefault="004172F6">
            <w:pPr>
              <w:pStyle w:val="Compact"/>
            </w:pPr>
            <w:r>
              <w:t>The real number.</w:t>
            </w:r>
          </w:p>
        </w:tc>
      </w:tr>
      <w:tr w:rsidR="00E218C5">
        <w:tc>
          <w:tcPr>
            <w:tcW w:w="0" w:type="auto"/>
          </w:tcPr>
          <w:p w:rsidR="00E218C5" w:rsidRDefault="004172F6">
            <w:pPr>
              <w:pStyle w:val="Compact"/>
            </w:pPr>
            <w:r>
              <w:t>integer_value</w:t>
            </w:r>
          </w:p>
        </w:tc>
        <w:tc>
          <w:tcPr>
            <w:tcW w:w="0" w:type="auto"/>
          </w:tcPr>
          <w:p w:rsidR="00E218C5" w:rsidRDefault="00B737E6">
            <w:pPr>
              <w:pStyle w:val="Compact"/>
            </w:pPr>
            <w:hyperlink w:anchor="int64">
              <w:r w:rsidR="004172F6">
                <w:rPr>
                  <w:rStyle w:val="Hyperlink"/>
                </w:rPr>
                <w:t>int64</w:t>
              </w:r>
            </w:hyperlink>
          </w:p>
        </w:tc>
        <w:tc>
          <w:tcPr>
            <w:tcW w:w="0" w:type="auto"/>
          </w:tcPr>
          <w:p w:rsidR="00E218C5" w:rsidRDefault="004172F6">
            <w:pPr>
              <w:pStyle w:val="Compact"/>
            </w:pPr>
            <w:r>
              <w:t>optional</w:t>
            </w:r>
          </w:p>
        </w:tc>
        <w:tc>
          <w:tcPr>
            <w:tcW w:w="0" w:type="auto"/>
          </w:tcPr>
          <w:p w:rsidR="00E218C5" w:rsidRDefault="004172F6">
            <w:pPr>
              <w:pStyle w:val="Compact"/>
            </w:pPr>
            <w:r>
              <w:t>The integer.</w:t>
            </w:r>
          </w:p>
        </w:tc>
      </w:tr>
      <w:tr w:rsidR="00E218C5">
        <w:tc>
          <w:tcPr>
            <w:tcW w:w="0" w:type="auto"/>
          </w:tcPr>
          <w:p w:rsidR="00E218C5" w:rsidRDefault="004172F6">
            <w:pPr>
              <w:pStyle w:val="Compact"/>
            </w:pPr>
            <w:r>
              <w:t>string_value</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The character string.</w:t>
            </w:r>
          </w:p>
        </w:tc>
      </w:tr>
    </w:tbl>
    <w:p w:rsidR="00E218C5" w:rsidRDefault="004172F6">
      <w:pPr>
        <w:pStyle w:val="Heading3"/>
      </w:pPr>
      <w:bookmarkStart w:id="67" w:name="EsdaRecords.VarInterval"/>
      <w:bookmarkEnd w:id="67"/>
      <w:r>
        <w:t>VarInterval</w:t>
      </w:r>
    </w:p>
    <w:p w:rsidR="00E218C5" w:rsidRDefault="004172F6">
      <w:pPr>
        <w:pStyle w:val="FirstParagraph"/>
      </w:pPr>
      <w:r>
        <w:t xml:space="preserve">A range of values of a </w:t>
      </w:r>
      <w:hyperlink w:anchor="EsdaRecords.VarMeta">
        <w:r>
          <w:rPr>
            <w:rStyle w:val="Hyperlink"/>
          </w:rPr>
          <w:t>variable</w:t>
        </w:r>
      </w:hyperlink>
      <w:r>
        <w:t>.</w:t>
      </w:r>
    </w:p>
    <w:p w:rsidR="00E218C5" w:rsidRDefault="004172F6">
      <w:pPr>
        <w:pStyle w:val="BodyText"/>
      </w:pPr>
      <w:r>
        <w:t>Both fields in this message are optional:</w:t>
      </w:r>
    </w:p>
    <w:p w:rsidR="00E218C5" w:rsidRDefault="004172F6">
      <w:pPr>
        <w:pStyle w:val="Compact"/>
        <w:numPr>
          <w:ilvl w:val="0"/>
          <w:numId w:val="15"/>
        </w:numPr>
      </w:pPr>
      <w:r>
        <w:t>If neither field is present, then the interval designates all values in the domain.</w:t>
      </w:r>
    </w:p>
    <w:p w:rsidR="00E218C5" w:rsidRDefault="004172F6">
      <w:pPr>
        <w:pStyle w:val="Compact"/>
        <w:numPr>
          <w:ilvl w:val="0"/>
          <w:numId w:val="15"/>
        </w:numPr>
      </w:pPr>
      <w:r>
        <w:t xml:space="preserve">If only </w:t>
      </w:r>
      <w:r>
        <w:rPr>
          <w:rStyle w:val="VerbatimChar"/>
        </w:rPr>
        <w:t>first_value</w:t>
      </w:r>
      <w:r>
        <w:t>is present, then the interval designates all values starting from that value.</w:t>
      </w:r>
    </w:p>
    <w:p w:rsidR="00E218C5" w:rsidRDefault="004172F6">
      <w:pPr>
        <w:pStyle w:val="Compact"/>
        <w:numPr>
          <w:ilvl w:val="0"/>
          <w:numId w:val="15"/>
        </w:numPr>
      </w:pPr>
      <w:r>
        <w:t xml:space="preserve">If only </w:t>
      </w:r>
      <w:r>
        <w:rPr>
          <w:rStyle w:val="VerbatimChar"/>
        </w:rPr>
        <w:t>last_value</w:t>
      </w:r>
      <w:r>
        <w:t xml:space="preserve"> is present, then the bookmark interval designates all values ending at that value.</w:t>
      </w:r>
    </w:p>
    <w:p w:rsidR="00E218C5" w:rsidRDefault="004172F6">
      <w:pPr>
        <w:pStyle w:val="Compact"/>
        <w:numPr>
          <w:ilvl w:val="0"/>
          <w:numId w:val="15"/>
        </w:numPr>
      </w:pPr>
      <w:r>
        <w:t>If both fields are present, then the interval designates all values between the two values, inclusive.</w:t>
      </w:r>
    </w:p>
    <w:tbl>
      <w:tblPr>
        <w:tblW w:w="0" w:type="pct"/>
        <w:tblLook w:val="07E0" w:firstRow="1" w:lastRow="1" w:firstColumn="1" w:lastColumn="1" w:noHBand="1" w:noVBand="1"/>
      </w:tblPr>
      <w:tblGrid>
        <w:gridCol w:w="1281"/>
        <w:gridCol w:w="793"/>
        <w:gridCol w:w="1069"/>
        <w:gridCol w:w="5650"/>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first_value</w:t>
            </w:r>
          </w:p>
        </w:tc>
        <w:tc>
          <w:tcPr>
            <w:tcW w:w="0" w:type="auto"/>
          </w:tcPr>
          <w:p w:rsidR="00E218C5" w:rsidRDefault="00B737E6">
            <w:pPr>
              <w:pStyle w:val="Compact"/>
            </w:pPr>
            <w:hyperlink w:anchor="EsdaRecords.Value">
              <w:r w:rsidR="004172F6">
                <w:rPr>
                  <w:rStyle w:val="Hyperlink"/>
                </w:rPr>
                <w:t>Value</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The first value in the interval.</w:t>
            </w:r>
          </w:p>
        </w:tc>
      </w:tr>
      <w:tr w:rsidR="00E218C5">
        <w:tc>
          <w:tcPr>
            <w:tcW w:w="0" w:type="auto"/>
          </w:tcPr>
          <w:p w:rsidR="00E218C5" w:rsidRDefault="004172F6">
            <w:pPr>
              <w:pStyle w:val="Compact"/>
            </w:pPr>
            <w:r>
              <w:t>last_value</w:t>
            </w:r>
          </w:p>
        </w:tc>
        <w:tc>
          <w:tcPr>
            <w:tcW w:w="0" w:type="auto"/>
          </w:tcPr>
          <w:p w:rsidR="00E218C5" w:rsidRDefault="00B737E6">
            <w:pPr>
              <w:pStyle w:val="Compact"/>
            </w:pPr>
            <w:hyperlink w:anchor="EsdaRecords.Value">
              <w:r w:rsidR="004172F6">
                <w:rPr>
                  <w:rStyle w:val="Hyperlink"/>
                </w:rPr>
                <w:t>Value</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The last value in the interval.</w:t>
            </w:r>
          </w:p>
        </w:tc>
      </w:tr>
    </w:tbl>
    <w:p w:rsidR="00E218C5" w:rsidRDefault="004172F6">
      <w:pPr>
        <w:pStyle w:val="Heading3"/>
      </w:pPr>
      <w:bookmarkStart w:id="68" w:name="EsdaRecords.VarMeta"/>
      <w:bookmarkEnd w:id="68"/>
      <w:r>
        <w:t>VarMeta</w:t>
      </w:r>
    </w:p>
    <w:p w:rsidR="00E218C5" w:rsidRDefault="004172F6">
      <w:pPr>
        <w:pStyle w:val="FirstParagraph"/>
      </w:pPr>
      <w:r>
        <w:t>Metadata for a variable.</w:t>
      </w:r>
    </w:p>
    <w:tbl>
      <w:tblPr>
        <w:tblW w:w="0" w:type="pct"/>
        <w:tblLook w:val="07E0" w:firstRow="1" w:lastRow="1" w:firstColumn="1" w:lastColumn="1" w:noHBand="1" w:noVBand="1"/>
      </w:tblPr>
      <w:tblGrid>
        <w:gridCol w:w="1211"/>
        <w:gridCol w:w="1589"/>
        <w:gridCol w:w="1132"/>
        <w:gridCol w:w="5644"/>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var_id</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A integer identifying the variable.</w:t>
            </w:r>
          </w:p>
        </w:tc>
      </w:tr>
      <w:tr w:rsidR="00E218C5">
        <w:tc>
          <w:tcPr>
            <w:tcW w:w="0" w:type="auto"/>
          </w:tcPr>
          <w:p w:rsidR="00E218C5" w:rsidRDefault="004172F6">
            <w:pPr>
              <w:pStyle w:val="Compact"/>
            </w:pPr>
            <w:r>
              <w:t>var_name</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name of the variable.</w:t>
            </w:r>
          </w:p>
        </w:tc>
      </w:tr>
      <w:tr w:rsidR="00E218C5">
        <w:tc>
          <w:tcPr>
            <w:tcW w:w="0" w:type="auto"/>
          </w:tcPr>
          <w:p w:rsidR="00E218C5" w:rsidRDefault="004172F6">
            <w:pPr>
              <w:pStyle w:val="Compact"/>
            </w:pPr>
            <w:r>
              <w:t>units</w:t>
            </w:r>
          </w:p>
        </w:tc>
        <w:tc>
          <w:tcPr>
            <w:tcW w:w="0" w:type="auto"/>
          </w:tcPr>
          <w:p w:rsidR="00E218C5" w:rsidRDefault="00B737E6">
            <w:pPr>
              <w:pStyle w:val="Compact"/>
            </w:pPr>
            <w:hyperlink w:anchor="string">
              <w:r w:rsidR="004172F6">
                <w:rPr>
                  <w:rStyle w:val="Hyperlink"/>
                </w:rPr>
                <w:t>string</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The name of the unit of measure for values of the variable.</w:t>
            </w:r>
          </w:p>
        </w:tc>
      </w:tr>
      <w:tr w:rsidR="00E218C5">
        <w:tc>
          <w:tcPr>
            <w:tcW w:w="0" w:type="auto"/>
          </w:tcPr>
          <w:p w:rsidR="00E218C5" w:rsidRDefault="004172F6">
            <w:pPr>
              <w:pStyle w:val="Compact"/>
            </w:pPr>
            <w:r>
              <w:t>si</w:t>
            </w:r>
          </w:p>
        </w:tc>
        <w:tc>
          <w:tcPr>
            <w:tcW w:w="0" w:type="auto"/>
          </w:tcPr>
          <w:p w:rsidR="00E218C5" w:rsidRDefault="00B737E6">
            <w:pPr>
              <w:pStyle w:val="Compact"/>
            </w:pPr>
            <w:hyperlink w:anchor="sint32">
              <w:r w:rsidR="004172F6">
                <w:rPr>
                  <w:rStyle w:val="Hyperlink"/>
                </w:rPr>
                <w:t>sint32</w:t>
              </w:r>
            </w:hyperlink>
          </w:p>
        </w:tc>
        <w:tc>
          <w:tcPr>
            <w:tcW w:w="0" w:type="auto"/>
          </w:tcPr>
          <w:p w:rsidR="00E218C5" w:rsidRDefault="004172F6">
            <w:pPr>
              <w:pStyle w:val="Compact"/>
            </w:pPr>
            <w:r>
              <w:t>repeated</w:t>
            </w:r>
          </w:p>
        </w:tc>
        <w:tc>
          <w:tcPr>
            <w:tcW w:w="0" w:type="auto"/>
          </w:tcPr>
          <w:p w:rsidR="00E218C5" w:rsidRDefault="004172F6">
            <w:pPr>
              <w:pStyle w:val="Compact"/>
            </w:pPr>
            <w:r>
              <w:t xml:space="preserve">[semantically optional] The unit of measure expressed as a list of the exponents for the eigth fundamental SI quantities [meter, kilogram, second, ampere, kelvin, mole, calenda, radian]. For example, the unit of acceleration </w:t>
            </w:r>
            <m:oMath>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would be express as </w:t>
            </w:r>
            <w:r>
              <w:rPr>
                <w:rStyle w:val="VerbatimChar"/>
              </w:rPr>
              <w:t>[1, 0, -2, 0, 0, 0, 0, 0]</w:t>
            </w:r>
            <w:r>
              <w:t xml:space="preserve"> because meters has an exponent of positive one and seconds has an exponent of negative two.</w:t>
            </w:r>
          </w:p>
        </w:tc>
      </w:tr>
      <w:tr w:rsidR="00E218C5">
        <w:tc>
          <w:tcPr>
            <w:tcW w:w="0" w:type="auto"/>
          </w:tcPr>
          <w:p w:rsidR="00E218C5" w:rsidRDefault="004172F6">
            <w:pPr>
              <w:pStyle w:val="Compact"/>
            </w:pPr>
            <w:r>
              <w:t>scale</w:t>
            </w:r>
          </w:p>
        </w:tc>
        <w:tc>
          <w:tcPr>
            <w:tcW w:w="0" w:type="auto"/>
          </w:tcPr>
          <w:p w:rsidR="00E218C5" w:rsidRDefault="00B737E6">
            <w:pPr>
              <w:pStyle w:val="Compact"/>
            </w:pPr>
            <w:hyperlink w:anchor="double">
              <w:r w:rsidR="004172F6">
                <w:rPr>
                  <w:rStyle w:val="Hyperlink"/>
                </w:rPr>
                <w:t>double</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An overall scale relative to the fundamental SI scale of the unit of measure. For instance, kilometers would have a scale 1000 because the fundamental unit of distance is meters.</w:t>
            </w:r>
          </w:p>
        </w:tc>
      </w:tr>
      <w:tr w:rsidR="00E218C5">
        <w:tc>
          <w:tcPr>
            <w:tcW w:w="0" w:type="auto"/>
          </w:tcPr>
          <w:p w:rsidR="00E218C5" w:rsidRDefault="004172F6">
            <w:pPr>
              <w:pStyle w:val="Compact"/>
            </w:pPr>
            <w:r>
              <w:t>type</w:t>
            </w:r>
          </w:p>
        </w:tc>
        <w:tc>
          <w:tcPr>
            <w:tcW w:w="0" w:type="auto"/>
          </w:tcPr>
          <w:p w:rsidR="00E218C5" w:rsidRDefault="00B737E6">
            <w:pPr>
              <w:pStyle w:val="Compact"/>
            </w:pPr>
            <w:hyperlink w:anchor="EsdaRecords.VariableType">
              <w:r w:rsidR="004172F6">
                <w:rPr>
                  <w:rStyle w:val="Hyperlink"/>
                </w:rPr>
                <w:t>VariableType</w:t>
              </w:r>
            </w:hyperlink>
          </w:p>
        </w:tc>
        <w:tc>
          <w:tcPr>
            <w:tcW w:w="0" w:type="auto"/>
          </w:tcPr>
          <w:p w:rsidR="00E218C5" w:rsidRDefault="004172F6">
            <w:pPr>
              <w:pStyle w:val="Compact"/>
            </w:pPr>
            <w:r>
              <w:t>optional</w:t>
            </w:r>
          </w:p>
        </w:tc>
        <w:tc>
          <w:tcPr>
            <w:tcW w:w="0" w:type="auto"/>
          </w:tcPr>
          <w:p w:rsidR="00E218C5" w:rsidRDefault="004172F6">
            <w:pPr>
              <w:pStyle w:val="Compact"/>
            </w:pPr>
            <w:r>
              <w:t>[semantically optional] The data type for values of the variable. The default type is real number.</w:t>
            </w:r>
          </w:p>
        </w:tc>
      </w:tr>
    </w:tbl>
    <w:p w:rsidR="00E218C5" w:rsidRDefault="004172F6">
      <w:pPr>
        <w:pStyle w:val="Heading3"/>
      </w:pPr>
      <w:bookmarkStart w:id="69" w:name="EsdaRecords.VarSet"/>
      <w:bookmarkEnd w:id="69"/>
      <w:r>
        <w:t>VarSet</w:t>
      </w:r>
    </w:p>
    <w:p w:rsidR="00E218C5" w:rsidRDefault="004172F6">
      <w:pPr>
        <w:pStyle w:val="FirstParagraph"/>
      </w:pPr>
      <w:r>
        <w:t>A set of values for a variable.</w:t>
      </w:r>
    </w:p>
    <w:tbl>
      <w:tblPr>
        <w:tblW w:w="0" w:type="pct"/>
        <w:tblLook w:val="07E0" w:firstRow="1" w:lastRow="1" w:firstColumn="1" w:lastColumn="1" w:noHBand="1" w:noVBand="1"/>
      </w:tblPr>
      <w:tblGrid>
        <w:gridCol w:w="1151"/>
        <w:gridCol w:w="793"/>
        <w:gridCol w:w="1132"/>
        <w:gridCol w:w="5399"/>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elements</w:t>
            </w:r>
          </w:p>
        </w:tc>
        <w:tc>
          <w:tcPr>
            <w:tcW w:w="0" w:type="auto"/>
          </w:tcPr>
          <w:p w:rsidR="00E218C5" w:rsidRDefault="00B737E6">
            <w:pPr>
              <w:pStyle w:val="Compact"/>
            </w:pPr>
            <w:hyperlink w:anchor="EsdaRecords.Value">
              <w:r w:rsidR="004172F6">
                <w:rPr>
                  <w:rStyle w:val="Hyperlink"/>
                </w:rPr>
                <w:t>Value</w:t>
              </w:r>
            </w:hyperlink>
          </w:p>
        </w:tc>
        <w:tc>
          <w:tcPr>
            <w:tcW w:w="0" w:type="auto"/>
          </w:tcPr>
          <w:p w:rsidR="00E218C5" w:rsidRDefault="004172F6">
            <w:pPr>
              <w:pStyle w:val="Compact"/>
            </w:pPr>
            <w:r>
              <w:t>repeated</w:t>
            </w:r>
          </w:p>
        </w:tc>
        <w:tc>
          <w:tcPr>
            <w:tcW w:w="0" w:type="auto"/>
          </w:tcPr>
          <w:p w:rsidR="00E218C5" w:rsidRDefault="004172F6">
            <w:pPr>
              <w:pStyle w:val="Compact"/>
            </w:pPr>
            <w:r>
              <w:t>[semantically optional] The list of values in the set.</w:t>
            </w:r>
          </w:p>
        </w:tc>
      </w:tr>
    </w:tbl>
    <w:p w:rsidR="00E218C5" w:rsidRDefault="004172F6">
      <w:pPr>
        <w:pStyle w:val="Heading3"/>
      </w:pPr>
      <w:bookmarkStart w:id="70" w:name="EsdaRecords.VarValue"/>
      <w:bookmarkEnd w:id="70"/>
      <w:r>
        <w:t>VarValue</w:t>
      </w:r>
    </w:p>
    <w:p w:rsidR="00E218C5" w:rsidRDefault="004172F6">
      <w:pPr>
        <w:pStyle w:val="FirstParagraph"/>
      </w:pPr>
      <w:r>
        <w:t>The value of a variable.</w:t>
      </w:r>
    </w:p>
    <w:tbl>
      <w:tblPr>
        <w:tblW w:w="0" w:type="pct"/>
        <w:tblLook w:val="07E0" w:firstRow="1" w:lastRow="1" w:firstColumn="1" w:lastColumn="1" w:noHBand="1" w:noVBand="1"/>
      </w:tblPr>
      <w:tblGrid>
        <w:gridCol w:w="843"/>
        <w:gridCol w:w="793"/>
        <w:gridCol w:w="1069"/>
        <w:gridCol w:w="5751"/>
      </w:tblGrid>
      <w:tr w:rsidR="00E218C5">
        <w:tc>
          <w:tcPr>
            <w:tcW w:w="0" w:type="auto"/>
            <w:tcBorders>
              <w:bottom w:val="single" w:sz="0" w:space="0" w:color="auto"/>
            </w:tcBorders>
            <w:vAlign w:val="bottom"/>
          </w:tcPr>
          <w:p w:rsidR="00E218C5" w:rsidRDefault="004172F6">
            <w:pPr>
              <w:pStyle w:val="Compact"/>
            </w:pPr>
            <w:r>
              <w:t>Field</w:t>
            </w:r>
          </w:p>
        </w:tc>
        <w:tc>
          <w:tcPr>
            <w:tcW w:w="0" w:type="auto"/>
            <w:tcBorders>
              <w:bottom w:val="single" w:sz="0" w:space="0" w:color="auto"/>
            </w:tcBorders>
            <w:vAlign w:val="bottom"/>
          </w:tcPr>
          <w:p w:rsidR="00E218C5" w:rsidRDefault="004172F6">
            <w:pPr>
              <w:pStyle w:val="Compact"/>
            </w:pPr>
            <w:r>
              <w:t>Type</w:t>
            </w:r>
          </w:p>
        </w:tc>
        <w:tc>
          <w:tcPr>
            <w:tcW w:w="0" w:type="auto"/>
            <w:tcBorders>
              <w:bottom w:val="single" w:sz="0" w:space="0" w:color="auto"/>
            </w:tcBorders>
            <w:vAlign w:val="bottom"/>
          </w:tcPr>
          <w:p w:rsidR="00E218C5" w:rsidRDefault="004172F6">
            <w:pPr>
              <w:pStyle w:val="Compact"/>
            </w:pPr>
            <w:r>
              <w:t>Label</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var_id</w:t>
            </w:r>
          </w:p>
        </w:tc>
        <w:tc>
          <w:tcPr>
            <w:tcW w:w="0" w:type="auto"/>
          </w:tcPr>
          <w:p w:rsidR="00E218C5" w:rsidRDefault="00B737E6">
            <w:pPr>
              <w:pStyle w:val="Compact"/>
            </w:pPr>
            <w:hyperlink w:anchor="int32">
              <w:r w:rsidR="004172F6">
                <w:rPr>
                  <w:rStyle w:val="Hyperlink"/>
                </w:rPr>
                <w:t>int32</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identifier for the variable.</w:t>
            </w:r>
          </w:p>
        </w:tc>
      </w:tr>
      <w:tr w:rsidR="00E218C5">
        <w:tc>
          <w:tcPr>
            <w:tcW w:w="0" w:type="auto"/>
          </w:tcPr>
          <w:p w:rsidR="00E218C5" w:rsidRDefault="004172F6">
            <w:pPr>
              <w:pStyle w:val="Compact"/>
            </w:pPr>
            <w:r>
              <w:t>value</w:t>
            </w:r>
          </w:p>
        </w:tc>
        <w:tc>
          <w:tcPr>
            <w:tcW w:w="0" w:type="auto"/>
          </w:tcPr>
          <w:p w:rsidR="00E218C5" w:rsidRDefault="00B737E6">
            <w:pPr>
              <w:pStyle w:val="Compact"/>
            </w:pPr>
            <w:hyperlink w:anchor="EsdaRecords.Value">
              <w:r w:rsidR="004172F6">
                <w:rPr>
                  <w:rStyle w:val="Hyperlink"/>
                </w:rPr>
                <w:t>Value</w:t>
              </w:r>
            </w:hyperlink>
          </w:p>
        </w:tc>
        <w:tc>
          <w:tcPr>
            <w:tcW w:w="0" w:type="auto"/>
          </w:tcPr>
          <w:p w:rsidR="00E218C5" w:rsidRDefault="004172F6">
            <w:pPr>
              <w:pStyle w:val="Compact"/>
            </w:pPr>
            <w:r>
              <w:t>optional</w:t>
            </w:r>
          </w:p>
        </w:tc>
        <w:tc>
          <w:tcPr>
            <w:tcW w:w="0" w:type="auto"/>
          </w:tcPr>
          <w:p w:rsidR="00E218C5" w:rsidRDefault="004172F6">
            <w:pPr>
              <w:pStyle w:val="Compact"/>
            </w:pPr>
            <w:r>
              <w:t>[semantically required] The value of the variable.</w:t>
            </w:r>
          </w:p>
        </w:tc>
      </w:tr>
    </w:tbl>
    <w:p w:rsidR="00E218C5" w:rsidRDefault="004172F6">
      <w:pPr>
        <w:pStyle w:val="Heading3"/>
      </w:pPr>
      <w:bookmarkStart w:id="71" w:name="variabletype"/>
      <w:bookmarkEnd w:id="71"/>
      <w:r>
        <w:t>VariableType</w:t>
      </w:r>
    </w:p>
    <w:p w:rsidR="00E218C5" w:rsidRDefault="004172F6">
      <w:pPr>
        <w:pStyle w:val="FirstParagraph"/>
      </w:pPr>
      <w:r>
        <w:t>The data type for a value.</w:t>
      </w:r>
    </w:p>
    <w:tbl>
      <w:tblPr>
        <w:tblW w:w="0" w:type="pct"/>
        <w:tblLook w:val="07E0" w:firstRow="1" w:lastRow="1" w:firstColumn="1" w:lastColumn="1" w:noHBand="1" w:noVBand="1"/>
      </w:tblPr>
      <w:tblGrid>
        <w:gridCol w:w="1172"/>
        <w:gridCol w:w="1060"/>
        <w:gridCol w:w="2099"/>
      </w:tblGrid>
      <w:tr w:rsidR="00E218C5">
        <w:tc>
          <w:tcPr>
            <w:tcW w:w="0" w:type="auto"/>
            <w:tcBorders>
              <w:bottom w:val="single" w:sz="0" w:space="0" w:color="auto"/>
            </w:tcBorders>
            <w:vAlign w:val="bottom"/>
          </w:tcPr>
          <w:p w:rsidR="00E218C5" w:rsidRDefault="004172F6">
            <w:pPr>
              <w:pStyle w:val="Compact"/>
            </w:pPr>
            <w:r>
              <w:t>Name</w:t>
            </w:r>
          </w:p>
        </w:tc>
        <w:tc>
          <w:tcPr>
            <w:tcW w:w="0" w:type="auto"/>
            <w:tcBorders>
              <w:bottom w:val="single" w:sz="0" w:space="0" w:color="auto"/>
            </w:tcBorders>
            <w:vAlign w:val="bottom"/>
          </w:tcPr>
          <w:p w:rsidR="00E218C5" w:rsidRDefault="004172F6">
            <w:pPr>
              <w:pStyle w:val="Compact"/>
            </w:pPr>
            <w:r>
              <w:t>Number</w:t>
            </w:r>
          </w:p>
        </w:tc>
        <w:tc>
          <w:tcPr>
            <w:tcW w:w="0" w:type="auto"/>
            <w:tcBorders>
              <w:bottom w:val="single" w:sz="0" w:space="0" w:color="auto"/>
            </w:tcBorders>
            <w:vAlign w:val="bottom"/>
          </w:tcPr>
          <w:p w:rsidR="00E218C5" w:rsidRDefault="004172F6">
            <w:pPr>
              <w:pStyle w:val="Compact"/>
            </w:pPr>
            <w:r>
              <w:t>Description</w:t>
            </w:r>
          </w:p>
        </w:tc>
      </w:tr>
      <w:tr w:rsidR="00E218C5">
        <w:tc>
          <w:tcPr>
            <w:tcW w:w="0" w:type="auto"/>
          </w:tcPr>
          <w:p w:rsidR="00E218C5" w:rsidRDefault="004172F6">
            <w:pPr>
              <w:pStyle w:val="Compact"/>
            </w:pPr>
            <w:r>
              <w:t>REAL</w:t>
            </w:r>
          </w:p>
        </w:tc>
        <w:tc>
          <w:tcPr>
            <w:tcW w:w="0" w:type="auto"/>
          </w:tcPr>
          <w:p w:rsidR="00E218C5" w:rsidRDefault="004172F6">
            <w:pPr>
              <w:pStyle w:val="Compact"/>
            </w:pPr>
            <w:r>
              <w:t>0</w:t>
            </w:r>
          </w:p>
        </w:tc>
        <w:tc>
          <w:tcPr>
            <w:tcW w:w="0" w:type="auto"/>
          </w:tcPr>
          <w:p w:rsidR="00E218C5" w:rsidRDefault="004172F6">
            <w:pPr>
              <w:pStyle w:val="Compact"/>
            </w:pPr>
            <w:r>
              <w:t>A real number.</w:t>
            </w:r>
          </w:p>
        </w:tc>
      </w:tr>
      <w:tr w:rsidR="00E218C5">
        <w:tc>
          <w:tcPr>
            <w:tcW w:w="0" w:type="auto"/>
          </w:tcPr>
          <w:p w:rsidR="00E218C5" w:rsidRDefault="004172F6">
            <w:pPr>
              <w:pStyle w:val="Compact"/>
            </w:pPr>
            <w:r>
              <w:t>INTEGER</w:t>
            </w:r>
          </w:p>
        </w:tc>
        <w:tc>
          <w:tcPr>
            <w:tcW w:w="0" w:type="auto"/>
          </w:tcPr>
          <w:p w:rsidR="00E218C5" w:rsidRDefault="004172F6">
            <w:pPr>
              <w:pStyle w:val="Compact"/>
            </w:pPr>
            <w:r>
              <w:t>1</w:t>
            </w:r>
          </w:p>
        </w:tc>
        <w:tc>
          <w:tcPr>
            <w:tcW w:w="0" w:type="auto"/>
          </w:tcPr>
          <w:p w:rsidR="00E218C5" w:rsidRDefault="004172F6">
            <w:pPr>
              <w:pStyle w:val="Compact"/>
            </w:pPr>
            <w:r>
              <w:t>An integer.</w:t>
            </w:r>
          </w:p>
        </w:tc>
      </w:tr>
      <w:tr w:rsidR="00E218C5">
        <w:tc>
          <w:tcPr>
            <w:tcW w:w="0" w:type="auto"/>
          </w:tcPr>
          <w:p w:rsidR="00E218C5" w:rsidRDefault="004172F6">
            <w:pPr>
              <w:pStyle w:val="Compact"/>
            </w:pPr>
            <w:r>
              <w:t>STRING</w:t>
            </w:r>
          </w:p>
        </w:tc>
        <w:tc>
          <w:tcPr>
            <w:tcW w:w="0" w:type="auto"/>
          </w:tcPr>
          <w:p w:rsidR="00E218C5" w:rsidRDefault="004172F6">
            <w:pPr>
              <w:pStyle w:val="Compact"/>
            </w:pPr>
            <w:r>
              <w:t>2</w:t>
            </w:r>
          </w:p>
        </w:tc>
        <w:tc>
          <w:tcPr>
            <w:tcW w:w="0" w:type="auto"/>
          </w:tcPr>
          <w:p w:rsidR="00E218C5" w:rsidRDefault="004172F6">
            <w:pPr>
              <w:pStyle w:val="Compact"/>
            </w:pPr>
            <w:r>
              <w:t>A character string.</w:t>
            </w:r>
          </w:p>
        </w:tc>
      </w:tr>
    </w:tbl>
    <w:p w:rsidR="00E218C5" w:rsidRDefault="004172F6">
      <w:pPr>
        <w:pStyle w:val="Heading2"/>
      </w:pPr>
      <w:bookmarkStart w:id="72" w:name="scalar-value-types"/>
      <w:bookmarkStart w:id="73" w:name="_Toc479746634"/>
      <w:bookmarkEnd w:id="72"/>
      <w:r>
        <w:t>Scalar Value Types</w:t>
      </w:r>
      <w:bookmarkEnd w:id="73"/>
    </w:p>
    <w:tbl>
      <w:tblPr>
        <w:tblW w:w="0" w:type="pct"/>
        <w:tblLook w:val="07E0" w:firstRow="1" w:lastRow="1" w:firstColumn="1" w:lastColumn="1" w:noHBand="1" w:noVBand="1"/>
      </w:tblPr>
      <w:tblGrid>
        <w:gridCol w:w="1171"/>
        <w:gridCol w:w="4658"/>
        <w:gridCol w:w="991"/>
        <w:gridCol w:w="1301"/>
        <w:gridCol w:w="1455"/>
      </w:tblGrid>
      <w:tr w:rsidR="00E218C5">
        <w:tc>
          <w:tcPr>
            <w:tcW w:w="0" w:type="auto"/>
            <w:tcBorders>
              <w:bottom w:val="single" w:sz="0" w:space="0" w:color="auto"/>
            </w:tcBorders>
            <w:vAlign w:val="bottom"/>
          </w:tcPr>
          <w:p w:rsidR="00E218C5" w:rsidRDefault="004172F6">
            <w:pPr>
              <w:pStyle w:val="Compact"/>
            </w:pPr>
            <w:r>
              <w:t>.proto Type</w:t>
            </w:r>
          </w:p>
        </w:tc>
        <w:tc>
          <w:tcPr>
            <w:tcW w:w="0" w:type="auto"/>
            <w:tcBorders>
              <w:bottom w:val="single" w:sz="0" w:space="0" w:color="auto"/>
            </w:tcBorders>
            <w:vAlign w:val="bottom"/>
          </w:tcPr>
          <w:p w:rsidR="00E218C5" w:rsidRDefault="004172F6">
            <w:pPr>
              <w:pStyle w:val="Compact"/>
            </w:pPr>
            <w:r>
              <w:t>Notes</w:t>
            </w:r>
          </w:p>
        </w:tc>
        <w:tc>
          <w:tcPr>
            <w:tcW w:w="0" w:type="auto"/>
            <w:tcBorders>
              <w:bottom w:val="single" w:sz="0" w:space="0" w:color="auto"/>
            </w:tcBorders>
            <w:vAlign w:val="bottom"/>
          </w:tcPr>
          <w:p w:rsidR="00E218C5" w:rsidRDefault="004172F6">
            <w:pPr>
              <w:pStyle w:val="Compact"/>
            </w:pPr>
            <w:r>
              <w:t>C++ Type</w:t>
            </w:r>
          </w:p>
        </w:tc>
        <w:tc>
          <w:tcPr>
            <w:tcW w:w="0" w:type="auto"/>
            <w:tcBorders>
              <w:bottom w:val="single" w:sz="0" w:space="0" w:color="auto"/>
            </w:tcBorders>
            <w:vAlign w:val="bottom"/>
          </w:tcPr>
          <w:p w:rsidR="00E218C5" w:rsidRDefault="004172F6">
            <w:pPr>
              <w:pStyle w:val="Compact"/>
            </w:pPr>
            <w:r>
              <w:t>Java Type</w:t>
            </w:r>
          </w:p>
        </w:tc>
        <w:tc>
          <w:tcPr>
            <w:tcW w:w="0" w:type="auto"/>
            <w:tcBorders>
              <w:bottom w:val="single" w:sz="0" w:space="0" w:color="auto"/>
            </w:tcBorders>
            <w:vAlign w:val="bottom"/>
          </w:tcPr>
          <w:p w:rsidR="00E218C5" w:rsidRDefault="004172F6">
            <w:pPr>
              <w:pStyle w:val="Compact"/>
            </w:pPr>
            <w:r>
              <w:t>Python Type</w:t>
            </w:r>
          </w:p>
        </w:tc>
      </w:tr>
      <w:tr w:rsidR="00E218C5">
        <w:tc>
          <w:tcPr>
            <w:tcW w:w="0" w:type="auto"/>
          </w:tcPr>
          <w:p w:rsidR="00E218C5" w:rsidRDefault="004172F6">
            <w:pPr>
              <w:pStyle w:val="Compact"/>
            </w:pPr>
            <w:r>
              <w:t>double</w:t>
            </w:r>
          </w:p>
        </w:tc>
        <w:tc>
          <w:tcPr>
            <w:tcW w:w="0" w:type="auto"/>
          </w:tcPr>
          <w:p w:rsidR="00E218C5" w:rsidRDefault="00E218C5">
            <w:pPr>
              <w:pStyle w:val="Compact"/>
            </w:pPr>
          </w:p>
        </w:tc>
        <w:tc>
          <w:tcPr>
            <w:tcW w:w="0" w:type="auto"/>
          </w:tcPr>
          <w:p w:rsidR="00E218C5" w:rsidRDefault="004172F6">
            <w:pPr>
              <w:pStyle w:val="Compact"/>
            </w:pPr>
            <w:r>
              <w:t>double</w:t>
            </w:r>
          </w:p>
        </w:tc>
        <w:tc>
          <w:tcPr>
            <w:tcW w:w="0" w:type="auto"/>
          </w:tcPr>
          <w:p w:rsidR="00E218C5" w:rsidRDefault="004172F6">
            <w:pPr>
              <w:pStyle w:val="Compact"/>
            </w:pPr>
            <w:r>
              <w:t>double</w:t>
            </w:r>
          </w:p>
        </w:tc>
        <w:tc>
          <w:tcPr>
            <w:tcW w:w="0" w:type="auto"/>
          </w:tcPr>
          <w:p w:rsidR="00E218C5" w:rsidRDefault="004172F6">
            <w:pPr>
              <w:pStyle w:val="Compact"/>
            </w:pPr>
            <w:r>
              <w:t>float</w:t>
            </w:r>
          </w:p>
        </w:tc>
      </w:tr>
      <w:tr w:rsidR="00E218C5">
        <w:tc>
          <w:tcPr>
            <w:tcW w:w="0" w:type="auto"/>
          </w:tcPr>
          <w:p w:rsidR="00E218C5" w:rsidRDefault="004172F6">
            <w:pPr>
              <w:pStyle w:val="Compact"/>
            </w:pPr>
            <w:r>
              <w:t>float</w:t>
            </w:r>
          </w:p>
        </w:tc>
        <w:tc>
          <w:tcPr>
            <w:tcW w:w="0" w:type="auto"/>
          </w:tcPr>
          <w:p w:rsidR="00E218C5" w:rsidRDefault="00E218C5">
            <w:pPr>
              <w:pStyle w:val="Compact"/>
            </w:pPr>
          </w:p>
        </w:tc>
        <w:tc>
          <w:tcPr>
            <w:tcW w:w="0" w:type="auto"/>
          </w:tcPr>
          <w:p w:rsidR="00E218C5" w:rsidRDefault="004172F6">
            <w:pPr>
              <w:pStyle w:val="Compact"/>
            </w:pPr>
            <w:r>
              <w:t>float</w:t>
            </w:r>
          </w:p>
        </w:tc>
        <w:tc>
          <w:tcPr>
            <w:tcW w:w="0" w:type="auto"/>
          </w:tcPr>
          <w:p w:rsidR="00E218C5" w:rsidRDefault="004172F6">
            <w:pPr>
              <w:pStyle w:val="Compact"/>
            </w:pPr>
            <w:r>
              <w:t>float</w:t>
            </w:r>
          </w:p>
        </w:tc>
        <w:tc>
          <w:tcPr>
            <w:tcW w:w="0" w:type="auto"/>
          </w:tcPr>
          <w:p w:rsidR="00E218C5" w:rsidRDefault="004172F6">
            <w:pPr>
              <w:pStyle w:val="Compact"/>
            </w:pPr>
            <w:r>
              <w:t>float</w:t>
            </w:r>
          </w:p>
        </w:tc>
      </w:tr>
      <w:tr w:rsidR="00E218C5">
        <w:tc>
          <w:tcPr>
            <w:tcW w:w="0" w:type="auto"/>
          </w:tcPr>
          <w:p w:rsidR="00E218C5" w:rsidRDefault="004172F6">
            <w:pPr>
              <w:pStyle w:val="Compact"/>
            </w:pPr>
            <w:r>
              <w:t>int32</w:t>
            </w:r>
          </w:p>
        </w:tc>
        <w:tc>
          <w:tcPr>
            <w:tcW w:w="0" w:type="auto"/>
          </w:tcPr>
          <w:p w:rsidR="00E218C5" w:rsidRDefault="004172F6">
            <w:pPr>
              <w:pStyle w:val="Compact"/>
            </w:pPr>
            <w:r>
              <w:t>Uses variable-length encoding. Inefficient for encoding negative numbers – if your field is likely to have negative values, use sint32 instead.</w:t>
            </w:r>
          </w:p>
        </w:tc>
        <w:tc>
          <w:tcPr>
            <w:tcW w:w="0" w:type="auto"/>
          </w:tcPr>
          <w:p w:rsidR="00E218C5" w:rsidRDefault="004172F6">
            <w:pPr>
              <w:pStyle w:val="Compact"/>
            </w:pPr>
            <w:r>
              <w:t>int32</w:t>
            </w:r>
          </w:p>
        </w:tc>
        <w:tc>
          <w:tcPr>
            <w:tcW w:w="0" w:type="auto"/>
          </w:tcPr>
          <w:p w:rsidR="00E218C5" w:rsidRDefault="004172F6">
            <w:pPr>
              <w:pStyle w:val="Compact"/>
            </w:pPr>
            <w:r>
              <w:t>int</w:t>
            </w:r>
          </w:p>
        </w:tc>
        <w:tc>
          <w:tcPr>
            <w:tcW w:w="0" w:type="auto"/>
          </w:tcPr>
          <w:p w:rsidR="00E218C5" w:rsidRDefault="004172F6">
            <w:pPr>
              <w:pStyle w:val="Compact"/>
            </w:pPr>
            <w:r>
              <w:t>int</w:t>
            </w:r>
          </w:p>
        </w:tc>
      </w:tr>
      <w:tr w:rsidR="00E218C5">
        <w:tc>
          <w:tcPr>
            <w:tcW w:w="0" w:type="auto"/>
          </w:tcPr>
          <w:p w:rsidR="00E218C5" w:rsidRDefault="004172F6">
            <w:pPr>
              <w:pStyle w:val="Compact"/>
            </w:pPr>
            <w:r>
              <w:t>int64</w:t>
            </w:r>
          </w:p>
        </w:tc>
        <w:tc>
          <w:tcPr>
            <w:tcW w:w="0" w:type="auto"/>
          </w:tcPr>
          <w:p w:rsidR="00E218C5" w:rsidRDefault="004172F6">
            <w:pPr>
              <w:pStyle w:val="Compact"/>
            </w:pPr>
            <w:r>
              <w:t>Uses variable-length encoding. Inefficient for encoding negative numbers – if your field is likely to have negative values, use sint64 instead.</w:t>
            </w:r>
          </w:p>
        </w:tc>
        <w:tc>
          <w:tcPr>
            <w:tcW w:w="0" w:type="auto"/>
          </w:tcPr>
          <w:p w:rsidR="00E218C5" w:rsidRDefault="004172F6">
            <w:pPr>
              <w:pStyle w:val="Compact"/>
            </w:pPr>
            <w:r>
              <w:t>int64</w:t>
            </w:r>
          </w:p>
        </w:tc>
        <w:tc>
          <w:tcPr>
            <w:tcW w:w="0" w:type="auto"/>
          </w:tcPr>
          <w:p w:rsidR="00E218C5" w:rsidRDefault="004172F6">
            <w:pPr>
              <w:pStyle w:val="Compact"/>
            </w:pPr>
            <w:r>
              <w:t>long</w:t>
            </w:r>
          </w:p>
        </w:tc>
        <w:tc>
          <w:tcPr>
            <w:tcW w:w="0" w:type="auto"/>
          </w:tcPr>
          <w:p w:rsidR="00E218C5" w:rsidRDefault="004172F6">
            <w:pPr>
              <w:pStyle w:val="Compact"/>
            </w:pPr>
            <w:r>
              <w:t>int/long</w:t>
            </w:r>
          </w:p>
        </w:tc>
      </w:tr>
      <w:tr w:rsidR="00E218C5">
        <w:tc>
          <w:tcPr>
            <w:tcW w:w="0" w:type="auto"/>
          </w:tcPr>
          <w:p w:rsidR="00E218C5" w:rsidRDefault="004172F6">
            <w:pPr>
              <w:pStyle w:val="Compact"/>
            </w:pPr>
            <w:r>
              <w:t>uint32</w:t>
            </w:r>
          </w:p>
        </w:tc>
        <w:tc>
          <w:tcPr>
            <w:tcW w:w="0" w:type="auto"/>
          </w:tcPr>
          <w:p w:rsidR="00E218C5" w:rsidRDefault="004172F6">
            <w:pPr>
              <w:pStyle w:val="Compact"/>
            </w:pPr>
            <w:r>
              <w:t>Uses variable-length encoding.</w:t>
            </w:r>
          </w:p>
        </w:tc>
        <w:tc>
          <w:tcPr>
            <w:tcW w:w="0" w:type="auto"/>
          </w:tcPr>
          <w:p w:rsidR="00E218C5" w:rsidRDefault="004172F6">
            <w:pPr>
              <w:pStyle w:val="Compact"/>
            </w:pPr>
            <w:r>
              <w:t>uint32</w:t>
            </w:r>
          </w:p>
        </w:tc>
        <w:tc>
          <w:tcPr>
            <w:tcW w:w="0" w:type="auto"/>
          </w:tcPr>
          <w:p w:rsidR="00E218C5" w:rsidRDefault="004172F6">
            <w:pPr>
              <w:pStyle w:val="Compact"/>
            </w:pPr>
            <w:r>
              <w:t>int</w:t>
            </w:r>
          </w:p>
        </w:tc>
        <w:tc>
          <w:tcPr>
            <w:tcW w:w="0" w:type="auto"/>
          </w:tcPr>
          <w:p w:rsidR="00E218C5" w:rsidRDefault="004172F6">
            <w:pPr>
              <w:pStyle w:val="Compact"/>
            </w:pPr>
            <w:r>
              <w:t>int/long</w:t>
            </w:r>
          </w:p>
        </w:tc>
      </w:tr>
      <w:tr w:rsidR="00E218C5">
        <w:tc>
          <w:tcPr>
            <w:tcW w:w="0" w:type="auto"/>
          </w:tcPr>
          <w:p w:rsidR="00E218C5" w:rsidRDefault="004172F6">
            <w:pPr>
              <w:pStyle w:val="Compact"/>
            </w:pPr>
            <w:r>
              <w:t>uint64</w:t>
            </w:r>
          </w:p>
        </w:tc>
        <w:tc>
          <w:tcPr>
            <w:tcW w:w="0" w:type="auto"/>
          </w:tcPr>
          <w:p w:rsidR="00E218C5" w:rsidRDefault="004172F6">
            <w:pPr>
              <w:pStyle w:val="Compact"/>
            </w:pPr>
            <w:r>
              <w:t>Uses variable-length encoding.</w:t>
            </w:r>
          </w:p>
        </w:tc>
        <w:tc>
          <w:tcPr>
            <w:tcW w:w="0" w:type="auto"/>
          </w:tcPr>
          <w:p w:rsidR="00E218C5" w:rsidRDefault="004172F6">
            <w:pPr>
              <w:pStyle w:val="Compact"/>
            </w:pPr>
            <w:r>
              <w:t>uint64</w:t>
            </w:r>
          </w:p>
        </w:tc>
        <w:tc>
          <w:tcPr>
            <w:tcW w:w="0" w:type="auto"/>
          </w:tcPr>
          <w:p w:rsidR="00E218C5" w:rsidRDefault="004172F6">
            <w:pPr>
              <w:pStyle w:val="Compact"/>
            </w:pPr>
            <w:r>
              <w:t>long</w:t>
            </w:r>
          </w:p>
        </w:tc>
        <w:tc>
          <w:tcPr>
            <w:tcW w:w="0" w:type="auto"/>
          </w:tcPr>
          <w:p w:rsidR="00E218C5" w:rsidRDefault="004172F6">
            <w:pPr>
              <w:pStyle w:val="Compact"/>
            </w:pPr>
            <w:r>
              <w:t>int/long</w:t>
            </w:r>
          </w:p>
        </w:tc>
      </w:tr>
      <w:tr w:rsidR="00E218C5">
        <w:tc>
          <w:tcPr>
            <w:tcW w:w="0" w:type="auto"/>
          </w:tcPr>
          <w:p w:rsidR="00E218C5" w:rsidRDefault="004172F6">
            <w:pPr>
              <w:pStyle w:val="Compact"/>
            </w:pPr>
            <w:r>
              <w:t>sint32</w:t>
            </w:r>
          </w:p>
        </w:tc>
        <w:tc>
          <w:tcPr>
            <w:tcW w:w="0" w:type="auto"/>
          </w:tcPr>
          <w:p w:rsidR="00E218C5" w:rsidRDefault="004172F6">
            <w:pPr>
              <w:pStyle w:val="Compact"/>
            </w:pPr>
            <w:r>
              <w:t>Uses variable-length encoding. Signed int value. These more efficiently encode negative numbers than regular int32s.</w:t>
            </w:r>
          </w:p>
        </w:tc>
        <w:tc>
          <w:tcPr>
            <w:tcW w:w="0" w:type="auto"/>
          </w:tcPr>
          <w:p w:rsidR="00E218C5" w:rsidRDefault="004172F6">
            <w:pPr>
              <w:pStyle w:val="Compact"/>
            </w:pPr>
            <w:r>
              <w:t>int32</w:t>
            </w:r>
          </w:p>
        </w:tc>
        <w:tc>
          <w:tcPr>
            <w:tcW w:w="0" w:type="auto"/>
          </w:tcPr>
          <w:p w:rsidR="00E218C5" w:rsidRDefault="004172F6">
            <w:pPr>
              <w:pStyle w:val="Compact"/>
            </w:pPr>
            <w:r>
              <w:t>int</w:t>
            </w:r>
          </w:p>
        </w:tc>
        <w:tc>
          <w:tcPr>
            <w:tcW w:w="0" w:type="auto"/>
          </w:tcPr>
          <w:p w:rsidR="00E218C5" w:rsidRDefault="004172F6">
            <w:pPr>
              <w:pStyle w:val="Compact"/>
            </w:pPr>
            <w:r>
              <w:t>int</w:t>
            </w:r>
          </w:p>
        </w:tc>
      </w:tr>
      <w:tr w:rsidR="00E218C5">
        <w:tc>
          <w:tcPr>
            <w:tcW w:w="0" w:type="auto"/>
          </w:tcPr>
          <w:p w:rsidR="00E218C5" w:rsidRDefault="004172F6">
            <w:pPr>
              <w:pStyle w:val="Compact"/>
            </w:pPr>
            <w:r>
              <w:t>sint64</w:t>
            </w:r>
          </w:p>
        </w:tc>
        <w:tc>
          <w:tcPr>
            <w:tcW w:w="0" w:type="auto"/>
          </w:tcPr>
          <w:p w:rsidR="00E218C5" w:rsidRDefault="004172F6">
            <w:pPr>
              <w:pStyle w:val="Compact"/>
            </w:pPr>
            <w:r>
              <w:t>Uses variable-length encoding. Signed int value. These more efficiently encode negative numbers than regular int64s.</w:t>
            </w:r>
          </w:p>
        </w:tc>
        <w:tc>
          <w:tcPr>
            <w:tcW w:w="0" w:type="auto"/>
          </w:tcPr>
          <w:p w:rsidR="00E218C5" w:rsidRDefault="004172F6">
            <w:pPr>
              <w:pStyle w:val="Compact"/>
            </w:pPr>
            <w:r>
              <w:t>int64</w:t>
            </w:r>
          </w:p>
        </w:tc>
        <w:tc>
          <w:tcPr>
            <w:tcW w:w="0" w:type="auto"/>
          </w:tcPr>
          <w:p w:rsidR="00E218C5" w:rsidRDefault="004172F6">
            <w:pPr>
              <w:pStyle w:val="Compact"/>
            </w:pPr>
            <w:r>
              <w:t>long</w:t>
            </w:r>
          </w:p>
        </w:tc>
        <w:tc>
          <w:tcPr>
            <w:tcW w:w="0" w:type="auto"/>
          </w:tcPr>
          <w:p w:rsidR="00E218C5" w:rsidRDefault="004172F6">
            <w:pPr>
              <w:pStyle w:val="Compact"/>
            </w:pPr>
            <w:r>
              <w:t>int/long</w:t>
            </w:r>
          </w:p>
        </w:tc>
      </w:tr>
      <w:tr w:rsidR="00E218C5">
        <w:tc>
          <w:tcPr>
            <w:tcW w:w="0" w:type="auto"/>
          </w:tcPr>
          <w:p w:rsidR="00E218C5" w:rsidRDefault="004172F6">
            <w:pPr>
              <w:pStyle w:val="Compact"/>
            </w:pPr>
            <w:r>
              <w:t>fixed32</w:t>
            </w:r>
          </w:p>
        </w:tc>
        <w:tc>
          <w:tcPr>
            <w:tcW w:w="0" w:type="auto"/>
          </w:tcPr>
          <w:p w:rsidR="00E218C5" w:rsidRDefault="004172F6">
            <w:pPr>
              <w:pStyle w:val="Compact"/>
            </w:pPr>
            <w:r>
              <w:t>Always four bytes. More efficient than uint32 if values are often greater than 2^28.</w:t>
            </w:r>
          </w:p>
        </w:tc>
        <w:tc>
          <w:tcPr>
            <w:tcW w:w="0" w:type="auto"/>
          </w:tcPr>
          <w:p w:rsidR="00E218C5" w:rsidRDefault="004172F6">
            <w:pPr>
              <w:pStyle w:val="Compact"/>
            </w:pPr>
            <w:r>
              <w:t>uint32</w:t>
            </w:r>
          </w:p>
        </w:tc>
        <w:tc>
          <w:tcPr>
            <w:tcW w:w="0" w:type="auto"/>
          </w:tcPr>
          <w:p w:rsidR="00E218C5" w:rsidRDefault="004172F6">
            <w:pPr>
              <w:pStyle w:val="Compact"/>
            </w:pPr>
            <w:r>
              <w:t>int</w:t>
            </w:r>
          </w:p>
        </w:tc>
        <w:tc>
          <w:tcPr>
            <w:tcW w:w="0" w:type="auto"/>
          </w:tcPr>
          <w:p w:rsidR="00E218C5" w:rsidRDefault="004172F6">
            <w:pPr>
              <w:pStyle w:val="Compact"/>
            </w:pPr>
            <w:r>
              <w:t>int</w:t>
            </w:r>
          </w:p>
        </w:tc>
      </w:tr>
      <w:tr w:rsidR="00E218C5">
        <w:tc>
          <w:tcPr>
            <w:tcW w:w="0" w:type="auto"/>
          </w:tcPr>
          <w:p w:rsidR="00E218C5" w:rsidRDefault="004172F6">
            <w:pPr>
              <w:pStyle w:val="Compact"/>
            </w:pPr>
            <w:r>
              <w:t>fixed64</w:t>
            </w:r>
          </w:p>
        </w:tc>
        <w:tc>
          <w:tcPr>
            <w:tcW w:w="0" w:type="auto"/>
          </w:tcPr>
          <w:p w:rsidR="00E218C5" w:rsidRDefault="004172F6">
            <w:pPr>
              <w:pStyle w:val="Compact"/>
            </w:pPr>
            <w:r>
              <w:t>Always eight bytes. More efficient than uint64 if values are often greater than 2^56.</w:t>
            </w:r>
          </w:p>
        </w:tc>
        <w:tc>
          <w:tcPr>
            <w:tcW w:w="0" w:type="auto"/>
          </w:tcPr>
          <w:p w:rsidR="00E218C5" w:rsidRDefault="004172F6">
            <w:pPr>
              <w:pStyle w:val="Compact"/>
            </w:pPr>
            <w:r>
              <w:t>uint64</w:t>
            </w:r>
          </w:p>
        </w:tc>
        <w:tc>
          <w:tcPr>
            <w:tcW w:w="0" w:type="auto"/>
          </w:tcPr>
          <w:p w:rsidR="00E218C5" w:rsidRDefault="004172F6">
            <w:pPr>
              <w:pStyle w:val="Compact"/>
            </w:pPr>
            <w:r>
              <w:t>long</w:t>
            </w:r>
          </w:p>
        </w:tc>
        <w:tc>
          <w:tcPr>
            <w:tcW w:w="0" w:type="auto"/>
          </w:tcPr>
          <w:p w:rsidR="00E218C5" w:rsidRDefault="004172F6">
            <w:pPr>
              <w:pStyle w:val="Compact"/>
            </w:pPr>
            <w:r>
              <w:t>int/long</w:t>
            </w:r>
          </w:p>
        </w:tc>
      </w:tr>
      <w:tr w:rsidR="00E218C5">
        <w:tc>
          <w:tcPr>
            <w:tcW w:w="0" w:type="auto"/>
          </w:tcPr>
          <w:p w:rsidR="00E218C5" w:rsidRDefault="004172F6">
            <w:pPr>
              <w:pStyle w:val="Compact"/>
            </w:pPr>
            <w:r>
              <w:t>sfixed32</w:t>
            </w:r>
          </w:p>
        </w:tc>
        <w:tc>
          <w:tcPr>
            <w:tcW w:w="0" w:type="auto"/>
          </w:tcPr>
          <w:p w:rsidR="00E218C5" w:rsidRDefault="004172F6">
            <w:pPr>
              <w:pStyle w:val="Compact"/>
            </w:pPr>
            <w:r>
              <w:t>Always four bytes.</w:t>
            </w:r>
          </w:p>
        </w:tc>
        <w:tc>
          <w:tcPr>
            <w:tcW w:w="0" w:type="auto"/>
          </w:tcPr>
          <w:p w:rsidR="00E218C5" w:rsidRDefault="004172F6">
            <w:pPr>
              <w:pStyle w:val="Compact"/>
            </w:pPr>
            <w:r>
              <w:t>int32</w:t>
            </w:r>
          </w:p>
        </w:tc>
        <w:tc>
          <w:tcPr>
            <w:tcW w:w="0" w:type="auto"/>
          </w:tcPr>
          <w:p w:rsidR="00E218C5" w:rsidRDefault="004172F6">
            <w:pPr>
              <w:pStyle w:val="Compact"/>
            </w:pPr>
            <w:r>
              <w:t>int</w:t>
            </w:r>
          </w:p>
        </w:tc>
        <w:tc>
          <w:tcPr>
            <w:tcW w:w="0" w:type="auto"/>
          </w:tcPr>
          <w:p w:rsidR="00E218C5" w:rsidRDefault="004172F6">
            <w:pPr>
              <w:pStyle w:val="Compact"/>
            </w:pPr>
            <w:r>
              <w:t>int</w:t>
            </w:r>
          </w:p>
        </w:tc>
      </w:tr>
      <w:tr w:rsidR="00E218C5">
        <w:tc>
          <w:tcPr>
            <w:tcW w:w="0" w:type="auto"/>
          </w:tcPr>
          <w:p w:rsidR="00E218C5" w:rsidRDefault="004172F6">
            <w:pPr>
              <w:pStyle w:val="Compact"/>
            </w:pPr>
            <w:r>
              <w:t>sfixed64</w:t>
            </w:r>
          </w:p>
        </w:tc>
        <w:tc>
          <w:tcPr>
            <w:tcW w:w="0" w:type="auto"/>
          </w:tcPr>
          <w:p w:rsidR="00E218C5" w:rsidRDefault="004172F6">
            <w:pPr>
              <w:pStyle w:val="Compact"/>
            </w:pPr>
            <w:r>
              <w:t>Always eight bytes.</w:t>
            </w:r>
          </w:p>
        </w:tc>
        <w:tc>
          <w:tcPr>
            <w:tcW w:w="0" w:type="auto"/>
          </w:tcPr>
          <w:p w:rsidR="00E218C5" w:rsidRDefault="004172F6">
            <w:pPr>
              <w:pStyle w:val="Compact"/>
            </w:pPr>
            <w:r>
              <w:t>int64</w:t>
            </w:r>
          </w:p>
        </w:tc>
        <w:tc>
          <w:tcPr>
            <w:tcW w:w="0" w:type="auto"/>
          </w:tcPr>
          <w:p w:rsidR="00E218C5" w:rsidRDefault="004172F6">
            <w:pPr>
              <w:pStyle w:val="Compact"/>
            </w:pPr>
            <w:r>
              <w:t>long</w:t>
            </w:r>
          </w:p>
        </w:tc>
        <w:tc>
          <w:tcPr>
            <w:tcW w:w="0" w:type="auto"/>
          </w:tcPr>
          <w:p w:rsidR="00E218C5" w:rsidRDefault="004172F6">
            <w:pPr>
              <w:pStyle w:val="Compact"/>
            </w:pPr>
            <w:r>
              <w:t>int/long</w:t>
            </w:r>
          </w:p>
        </w:tc>
      </w:tr>
      <w:tr w:rsidR="00E218C5">
        <w:tc>
          <w:tcPr>
            <w:tcW w:w="0" w:type="auto"/>
          </w:tcPr>
          <w:p w:rsidR="00E218C5" w:rsidRDefault="004172F6">
            <w:pPr>
              <w:pStyle w:val="Compact"/>
            </w:pPr>
            <w:r>
              <w:t>bool</w:t>
            </w:r>
          </w:p>
        </w:tc>
        <w:tc>
          <w:tcPr>
            <w:tcW w:w="0" w:type="auto"/>
          </w:tcPr>
          <w:p w:rsidR="00E218C5" w:rsidRDefault="00E218C5">
            <w:pPr>
              <w:pStyle w:val="Compact"/>
            </w:pPr>
          </w:p>
        </w:tc>
        <w:tc>
          <w:tcPr>
            <w:tcW w:w="0" w:type="auto"/>
          </w:tcPr>
          <w:p w:rsidR="00E218C5" w:rsidRDefault="004172F6">
            <w:pPr>
              <w:pStyle w:val="Compact"/>
            </w:pPr>
            <w:r>
              <w:t>bool</w:t>
            </w:r>
          </w:p>
        </w:tc>
        <w:tc>
          <w:tcPr>
            <w:tcW w:w="0" w:type="auto"/>
          </w:tcPr>
          <w:p w:rsidR="00E218C5" w:rsidRDefault="004172F6">
            <w:pPr>
              <w:pStyle w:val="Compact"/>
            </w:pPr>
            <w:r>
              <w:t>boolean</w:t>
            </w:r>
          </w:p>
        </w:tc>
        <w:tc>
          <w:tcPr>
            <w:tcW w:w="0" w:type="auto"/>
          </w:tcPr>
          <w:p w:rsidR="00E218C5" w:rsidRDefault="004172F6">
            <w:pPr>
              <w:pStyle w:val="Compact"/>
            </w:pPr>
            <w:r>
              <w:t>boolean</w:t>
            </w:r>
          </w:p>
        </w:tc>
      </w:tr>
      <w:tr w:rsidR="00E218C5">
        <w:tc>
          <w:tcPr>
            <w:tcW w:w="0" w:type="auto"/>
          </w:tcPr>
          <w:p w:rsidR="00E218C5" w:rsidRDefault="004172F6">
            <w:pPr>
              <w:pStyle w:val="Compact"/>
            </w:pPr>
            <w:r>
              <w:t>string</w:t>
            </w:r>
          </w:p>
        </w:tc>
        <w:tc>
          <w:tcPr>
            <w:tcW w:w="0" w:type="auto"/>
          </w:tcPr>
          <w:p w:rsidR="00E218C5" w:rsidRDefault="004172F6">
            <w:pPr>
              <w:pStyle w:val="Compact"/>
            </w:pPr>
            <w:r>
              <w:t>A string must always contain UTF-8 encoded or 7-bit ASCII text.</w:t>
            </w:r>
          </w:p>
        </w:tc>
        <w:tc>
          <w:tcPr>
            <w:tcW w:w="0" w:type="auto"/>
          </w:tcPr>
          <w:p w:rsidR="00E218C5" w:rsidRDefault="004172F6">
            <w:pPr>
              <w:pStyle w:val="Compact"/>
            </w:pPr>
            <w:r>
              <w:t>string</w:t>
            </w:r>
          </w:p>
        </w:tc>
        <w:tc>
          <w:tcPr>
            <w:tcW w:w="0" w:type="auto"/>
          </w:tcPr>
          <w:p w:rsidR="00E218C5" w:rsidRDefault="004172F6">
            <w:pPr>
              <w:pStyle w:val="Compact"/>
            </w:pPr>
            <w:r>
              <w:t>String</w:t>
            </w:r>
          </w:p>
        </w:tc>
        <w:tc>
          <w:tcPr>
            <w:tcW w:w="0" w:type="auto"/>
          </w:tcPr>
          <w:p w:rsidR="00E218C5" w:rsidRDefault="004172F6">
            <w:pPr>
              <w:pStyle w:val="Compact"/>
            </w:pPr>
            <w:r>
              <w:t>str/unicode</w:t>
            </w:r>
          </w:p>
        </w:tc>
      </w:tr>
      <w:tr w:rsidR="00E218C5">
        <w:tc>
          <w:tcPr>
            <w:tcW w:w="0" w:type="auto"/>
          </w:tcPr>
          <w:p w:rsidR="00E218C5" w:rsidRDefault="004172F6">
            <w:pPr>
              <w:pStyle w:val="Compact"/>
            </w:pPr>
            <w:r>
              <w:t>bytes</w:t>
            </w:r>
          </w:p>
        </w:tc>
        <w:tc>
          <w:tcPr>
            <w:tcW w:w="0" w:type="auto"/>
          </w:tcPr>
          <w:p w:rsidR="00E218C5" w:rsidRDefault="004172F6">
            <w:pPr>
              <w:pStyle w:val="Compact"/>
            </w:pPr>
            <w:r>
              <w:t>May contain any arbitrary sequence of bytes.</w:t>
            </w:r>
          </w:p>
        </w:tc>
        <w:tc>
          <w:tcPr>
            <w:tcW w:w="0" w:type="auto"/>
          </w:tcPr>
          <w:p w:rsidR="00E218C5" w:rsidRDefault="004172F6">
            <w:pPr>
              <w:pStyle w:val="Compact"/>
            </w:pPr>
            <w:r>
              <w:t>string</w:t>
            </w:r>
          </w:p>
        </w:tc>
        <w:tc>
          <w:tcPr>
            <w:tcW w:w="0" w:type="auto"/>
          </w:tcPr>
          <w:p w:rsidR="00E218C5" w:rsidRDefault="004172F6">
            <w:pPr>
              <w:pStyle w:val="Compact"/>
            </w:pPr>
            <w:r>
              <w:t>ByteString</w:t>
            </w:r>
          </w:p>
        </w:tc>
        <w:tc>
          <w:tcPr>
            <w:tcW w:w="0" w:type="auto"/>
          </w:tcPr>
          <w:p w:rsidR="00E218C5" w:rsidRDefault="004172F6">
            <w:pPr>
              <w:pStyle w:val="Compact"/>
            </w:pPr>
            <w:r>
              <w:t>str</w:t>
            </w:r>
          </w:p>
        </w:tc>
      </w:tr>
    </w:tbl>
    <w:p w:rsidR="00E218C5" w:rsidRDefault="004172F6">
      <w:pPr>
        <w:pStyle w:val="Heading1"/>
      </w:pPr>
      <w:bookmarkStart w:id="74" w:name="appendices"/>
      <w:bookmarkStart w:id="75" w:name="_Toc479746635"/>
      <w:bookmarkEnd w:id="74"/>
      <w:r>
        <w:t>Appendices</w:t>
      </w:r>
      <w:bookmarkEnd w:id="75"/>
    </w:p>
    <w:p w:rsidR="00E218C5" w:rsidRDefault="004172F6">
      <w:pPr>
        <w:pStyle w:val="Heading2"/>
      </w:pPr>
      <w:bookmarkStart w:id="76" w:name="protocol-buffers-for-records-api-version"/>
      <w:bookmarkStart w:id="77" w:name="_Toc479746636"/>
      <w:bookmarkEnd w:id="76"/>
      <w:r>
        <w:t>Protocol Buffers for Records API Version 4</w:t>
      </w:r>
      <w:bookmarkEnd w:id="77"/>
    </w:p>
    <w:p w:rsidR="00E218C5" w:rsidRDefault="004172F6">
      <w:pPr>
        <w:pStyle w:val="SourceCode"/>
      </w:pPr>
      <w:r>
        <w:rPr>
          <w:rStyle w:val="VerbatimChar"/>
        </w:rPr>
        <w:t>syntax = "proto3";</w:t>
      </w:r>
      <w:r>
        <w:br/>
      </w:r>
      <w:r>
        <w:rPr>
          <w:rStyle w:val="VerbatimChar"/>
        </w:rPr>
        <w:t>package EsdaRecords;</w:t>
      </w:r>
      <w:r>
        <w:br/>
      </w:r>
      <w:r>
        <w:br/>
      </w:r>
      <w:r>
        <w:rPr>
          <w:rStyle w:val="VerbatimChar"/>
        </w:rPr>
        <w:t>option optimize_for = LITE_RUNTIME;</w:t>
      </w:r>
      <w:r>
        <w:br/>
      </w:r>
      <w:r>
        <w:br/>
      </w:r>
      <w:r>
        <w:rPr>
          <w:rStyle w:val="VerbatimChar"/>
        </w:rPr>
        <w:t>message OptionalInt32 {</w:t>
      </w:r>
      <w:r>
        <w:br/>
      </w:r>
      <w:r>
        <w:rPr>
          <w:rStyle w:val="VerbatimChar"/>
        </w:rPr>
        <w:t xml:space="preserve">    int32 value = 1; /// [semantically required]</w:t>
      </w:r>
      <w:r>
        <w:br/>
      </w:r>
      <w:r>
        <w:rPr>
          <w:rStyle w:val="VerbatimChar"/>
        </w:rPr>
        <w:t>}</w:t>
      </w:r>
      <w:r>
        <w:br/>
      </w:r>
      <w:r>
        <w:br/>
      </w:r>
      <w:r>
        <w:rPr>
          <w:rStyle w:val="VerbatimChar"/>
        </w:rPr>
        <w:t>message OptionalUInt32 {</w:t>
      </w:r>
      <w:r>
        <w:br/>
      </w:r>
      <w:r>
        <w:rPr>
          <w:rStyle w:val="VerbatimChar"/>
        </w:rPr>
        <w:t xml:space="preserve">    uint32 value = 1; /// [semantically required]</w:t>
      </w:r>
      <w:r>
        <w:br/>
      </w:r>
      <w:r>
        <w:rPr>
          <w:rStyle w:val="VerbatimChar"/>
        </w:rPr>
        <w:t>}</w:t>
      </w:r>
      <w:r>
        <w:br/>
      </w:r>
      <w:r>
        <w:br/>
      </w:r>
      <w:r>
        <w:rPr>
          <w:rStyle w:val="VerbatimChar"/>
        </w:rPr>
        <w:t>message OptionalString {</w:t>
      </w:r>
      <w:r>
        <w:br/>
      </w:r>
      <w:r>
        <w:rPr>
          <w:rStyle w:val="VerbatimChar"/>
        </w:rPr>
        <w:t xml:space="preserve">    string value = 1; /// [semantically required]</w:t>
      </w:r>
      <w:r>
        <w:br/>
      </w:r>
      <w:r>
        <w:rPr>
          <w:rStyle w:val="VerbatimChar"/>
        </w:rPr>
        <w:t>}</w:t>
      </w:r>
      <w:r>
        <w:br/>
      </w:r>
      <w:r>
        <w:br/>
      </w:r>
      <w:r>
        <w:rPr>
          <w:rStyle w:val="VerbatimChar"/>
        </w:rPr>
        <w:t>message Value {</w:t>
      </w:r>
      <w:r>
        <w:br/>
      </w:r>
      <w:r>
        <w:rPr>
          <w:rStyle w:val="VerbatimChar"/>
        </w:rPr>
        <w:t xml:space="preserve">    oneof    value              /// [semantically required]</w:t>
      </w:r>
      <w:r>
        <w:br/>
      </w:r>
      <w:r>
        <w:rPr>
          <w:rStyle w:val="VerbatimChar"/>
        </w:rPr>
        <w:t xml:space="preserve">    {</w:t>
      </w:r>
      <w:r>
        <w:br/>
      </w:r>
      <w:r>
        <w:rPr>
          <w:rStyle w:val="VerbatimChar"/>
        </w:rPr>
        <w:t xml:space="preserve">      double real_value    = 1; </w:t>
      </w:r>
      <w:r>
        <w:br/>
      </w:r>
      <w:r>
        <w:rPr>
          <w:rStyle w:val="VerbatimChar"/>
        </w:rPr>
        <w:t xml:space="preserve">      int64  integer_value = 2; </w:t>
      </w:r>
      <w:r>
        <w:br/>
      </w:r>
      <w:r>
        <w:rPr>
          <w:rStyle w:val="VerbatimChar"/>
        </w:rPr>
        <w:t xml:space="preserve">      string string_value  = 3; </w:t>
      </w:r>
      <w:r>
        <w:br/>
      </w:r>
      <w:r>
        <w:rPr>
          <w:rStyle w:val="VerbatimChar"/>
        </w:rPr>
        <w:t xml:space="preserve">    }</w:t>
      </w:r>
      <w:r>
        <w:br/>
      </w:r>
      <w:r>
        <w:rPr>
          <w:rStyle w:val="VerbatimChar"/>
        </w:rPr>
        <w:t>}</w:t>
      </w:r>
      <w:r>
        <w:br/>
      </w:r>
      <w:r>
        <w:br/>
      </w:r>
      <w:r>
        <w:rPr>
          <w:rStyle w:val="VerbatimChar"/>
        </w:rPr>
        <w:t>message DoubleList {</w:t>
      </w:r>
      <w:r>
        <w:br/>
      </w:r>
      <w:r>
        <w:rPr>
          <w:rStyle w:val="VerbatimChar"/>
        </w:rPr>
        <w:t xml:space="preserve">    repeated double values = 1; /// [semantically required]</w:t>
      </w:r>
      <w:r>
        <w:br/>
      </w:r>
      <w:r>
        <w:rPr>
          <w:rStyle w:val="VerbatimChar"/>
        </w:rPr>
        <w:t>}</w:t>
      </w:r>
      <w:r>
        <w:br/>
      </w:r>
      <w:r>
        <w:br/>
      </w:r>
      <w:r>
        <w:rPr>
          <w:rStyle w:val="VerbatimChar"/>
        </w:rPr>
        <w:t>message IntegerList {</w:t>
      </w:r>
      <w:r>
        <w:br/>
      </w:r>
      <w:r>
        <w:rPr>
          <w:rStyle w:val="VerbatimChar"/>
        </w:rPr>
        <w:t xml:space="preserve">    repeated sint64 values = 1; /// [semantically required]</w:t>
      </w:r>
      <w:r>
        <w:br/>
      </w:r>
      <w:r>
        <w:rPr>
          <w:rStyle w:val="VerbatimChar"/>
        </w:rPr>
        <w:t>}</w:t>
      </w:r>
      <w:r>
        <w:br/>
      </w:r>
      <w:r>
        <w:br/>
      </w:r>
      <w:r>
        <w:rPr>
          <w:rStyle w:val="VerbatimChar"/>
        </w:rPr>
        <w:t>message StringList {</w:t>
      </w:r>
      <w:r>
        <w:br/>
      </w:r>
      <w:r>
        <w:rPr>
          <w:rStyle w:val="VerbatimChar"/>
        </w:rPr>
        <w:t xml:space="preserve">    repeated string values = 1; /// [semantically required]</w:t>
      </w:r>
      <w:r>
        <w:br/>
      </w:r>
      <w:r>
        <w:rPr>
          <w:rStyle w:val="VerbatimChar"/>
        </w:rPr>
        <w:t>}</w:t>
      </w:r>
      <w:r>
        <w:br/>
      </w:r>
      <w:r>
        <w:br/>
      </w:r>
      <w:r>
        <w:rPr>
          <w:rStyle w:val="VerbatimChar"/>
        </w:rPr>
        <w:t>message BookmarkIntervalContent {</w:t>
      </w:r>
      <w:r>
        <w:br/>
      </w:r>
      <w:r>
        <w:rPr>
          <w:rStyle w:val="VerbatimChar"/>
        </w:rPr>
        <w:t xml:space="preserve">    int64 first_record = 1; /// [semantically optional]</w:t>
      </w:r>
      <w:r>
        <w:br/>
      </w:r>
      <w:r>
        <w:rPr>
          <w:rStyle w:val="VerbatimChar"/>
        </w:rPr>
        <w:t xml:space="preserve">    int64 last_record  = 2; /// [semantically optional]</w:t>
      </w:r>
      <w:r>
        <w:br/>
      </w:r>
      <w:r>
        <w:rPr>
          <w:rStyle w:val="VerbatimChar"/>
        </w:rPr>
        <w:t>}</w:t>
      </w:r>
      <w:r>
        <w:br/>
      </w:r>
      <w:r>
        <w:br/>
      </w:r>
      <w:r>
        <w:rPr>
          <w:rStyle w:val="VerbatimChar"/>
        </w:rPr>
        <w:t>message BookmarkSetContent {</w:t>
      </w:r>
      <w:r>
        <w:br/>
      </w:r>
      <w:r>
        <w:rPr>
          <w:rStyle w:val="VerbatimChar"/>
        </w:rPr>
        <w:t xml:space="preserve">    repeated int64 record_ids = 1; /// [semantically optional]</w:t>
      </w:r>
      <w:r>
        <w:br/>
      </w:r>
      <w:r>
        <w:rPr>
          <w:rStyle w:val="VerbatimChar"/>
        </w:rPr>
        <w:t>}</w:t>
      </w:r>
      <w:r>
        <w:br/>
      </w:r>
      <w:r>
        <w:br/>
      </w:r>
      <w:r>
        <w:rPr>
          <w:rStyle w:val="VerbatimChar"/>
        </w:rPr>
        <w:t>message BookmarkMeta {</w:t>
      </w:r>
      <w:r>
        <w:br/>
      </w:r>
      <w:r>
        <w:rPr>
          <w:rStyle w:val="VerbatimChar"/>
        </w:rPr>
        <w:t xml:space="preserve">    string                      bookmark_id   = 1; /// [semantically optional]</w:t>
      </w:r>
      <w:r>
        <w:br/>
      </w:r>
      <w:r>
        <w:rPr>
          <w:rStyle w:val="VerbatimChar"/>
        </w:rPr>
        <w:t xml:space="preserve">    string                      bookmark_name = 2; /// [semantically required]</w:t>
      </w:r>
      <w:r>
        <w:br/>
      </w:r>
      <w:r>
        <w:rPr>
          <w:rStyle w:val="VerbatimChar"/>
        </w:rPr>
        <w:t xml:space="preserve">    oneof                       content            /// [semantically required]</w:t>
      </w:r>
      <w:r>
        <w:br/>
      </w:r>
      <w:r>
        <w:rPr>
          <w:rStyle w:val="VerbatimChar"/>
        </w:rPr>
        <w:t xml:space="preserve">    {</w:t>
      </w:r>
      <w:r>
        <w:br/>
      </w:r>
      <w:r>
        <w:rPr>
          <w:rStyle w:val="VerbatimChar"/>
        </w:rPr>
        <w:t xml:space="preserve">        BookmarkIntervalContent interval      = 3; </w:t>
      </w:r>
      <w:r>
        <w:br/>
      </w:r>
      <w:r>
        <w:rPr>
          <w:rStyle w:val="VerbatimChar"/>
        </w:rPr>
        <w:t xml:space="preserve">        BookmarkSetContent      set           = 4; </w:t>
      </w:r>
      <w:r>
        <w:br/>
      </w:r>
      <w:r>
        <w:rPr>
          <w:rStyle w:val="VerbatimChar"/>
        </w:rPr>
        <w:t xml:space="preserve">        FilterExpression        filter        = 5; </w:t>
      </w:r>
      <w:r>
        <w:br/>
      </w:r>
      <w:r>
        <w:rPr>
          <w:rStyle w:val="VerbatimChar"/>
        </w:rPr>
        <w:t xml:space="preserve">    }</w:t>
      </w:r>
      <w:r>
        <w:br/>
      </w:r>
      <w:r>
        <w:rPr>
          <w:rStyle w:val="VerbatimChar"/>
        </w:rPr>
        <w:t>}</w:t>
      </w:r>
      <w:r>
        <w:br/>
      </w:r>
      <w:r>
        <w:br/>
      </w:r>
      <w:r>
        <w:rPr>
          <w:rStyle w:val="VerbatimChar"/>
        </w:rPr>
        <w:t>message BookmarkMetaList {</w:t>
      </w:r>
      <w:r>
        <w:br/>
      </w:r>
      <w:r>
        <w:rPr>
          <w:rStyle w:val="VerbatimChar"/>
        </w:rPr>
        <w:t xml:space="preserve">    repeated BookmarkMeta bookmark_metas = 1; /// [semantically optional]</w:t>
      </w:r>
      <w:r>
        <w:br/>
      </w:r>
      <w:r>
        <w:rPr>
          <w:rStyle w:val="VerbatimChar"/>
        </w:rPr>
        <w:t>}</w:t>
      </w:r>
      <w:r>
        <w:br/>
      </w:r>
      <w:r>
        <w:br/>
      </w:r>
      <w:r>
        <w:rPr>
          <w:rStyle w:val="VerbatimChar"/>
        </w:rPr>
        <w:t>message RequestBookmarkMeta {</w:t>
      </w:r>
      <w:r>
        <w:br/>
      </w:r>
      <w:r>
        <w:rPr>
          <w:rStyle w:val="VerbatimChar"/>
        </w:rPr>
        <w:t xml:space="preserve">    string         model_id    = 1; /// [semantically required]</w:t>
      </w:r>
      <w:r>
        <w:br/>
      </w:r>
      <w:r>
        <w:rPr>
          <w:rStyle w:val="VerbatimChar"/>
        </w:rPr>
        <w:t xml:space="preserve">    OptionalString bookmark_id = 2; /// [semantically optional]</w:t>
      </w:r>
      <w:r>
        <w:br/>
      </w:r>
      <w:r>
        <w:rPr>
          <w:rStyle w:val="VerbatimChar"/>
        </w:rPr>
        <w:t>}</w:t>
      </w:r>
      <w:r>
        <w:br/>
      </w:r>
      <w:r>
        <w:br/>
      </w:r>
      <w:r>
        <w:rPr>
          <w:rStyle w:val="VerbatimChar"/>
        </w:rPr>
        <w:t>message RequestSaveBookmark {</w:t>
      </w:r>
      <w:r>
        <w:br/>
      </w:r>
      <w:r>
        <w:rPr>
          <w:rStyle w:val="VerbatimChar"/>
        </w:rPr>
        <w:t xml:space="preserve">    string       model_id     = 1; /// [semantically required]</w:t>
      </w:r>
      <w:r>
        <w:br/>
      </w:r>
      <w:r>
        <w:rPr>
          <w:rStyle w:val="VerbatimChar"/>
        </w:rPr>
        <w:t xml:space="preserve">    BookmarkMeta new_bookmark = 2; /// [semantically optional]</w:t>
      </w:r>
      <w:r>
        <w:br/>
      </w:r>
      <w:r>
        <w:rPr>
          <w:rStyle w:val="VerbatimChar"/>
        </w:rPr>
        <w:t>}</w:t>
      </w:r>
      <w:r>
        <w:br/>
      </w:r>
      <w:r>
        <w:br/>
      </w:r>
      <w:r>
        <w:rPr>
          <w:rStyle w:val="VerbatimChar"/>
        </w:rPr>
        <w:t>message FilterExpression {</w:t>
      </w:r>
      <w:r>
        <w:br/>
      </w:r>
      <w:r>
        <w:rPr>
          <w:rStyle w:val="VerbatimChar"/>
        </w:rPr>
        <w:t xml:space="preserve">  oneof                expression               /// [semantically required]</w:t>
      </w:r>
      <w:r>
        <w:br/>
      </w:r>
      <w:r>
        <w:rPr>
          <w:rStyle w:val="VerbatimChar"/>
        </w:rPr>
        <w:t xml:space="preserve">  {</w:t>
      </w:r>
      <w:r>
        <w:br/>
      </w:r>
      <w:r>
        <w:rPr>
          <w:rStyle w:val="VerbatimChar"/>
        </w:rPr>
        <w:t xml:space="preserve">    FilterNot          filter_not          = 1; </w:t>
      </w:r>
      <w:r>
        <w:br/>
      </w:r>
      <w:r>
        <w:rPr>
          <w:rStyle w:val="VerbatimChar"/>
        </w:rPr>
        <w:t xml:space="preserve">    FilterUnion        filter_union        = 2; </w:t>
      </w:r>
      <w:r>
        <w:br/>
      </w:r>
      <w:r>
        <w:rPr>
          <w:rStyle w:val="VerbatimChar"/>
        </w:rPr>
        <w:t xml:space="preserve">    FilterIntersection filter_intersection = 3; </w:t>
      </w:r>
      <w:r>
        <w:br/>
      </w:r>
      <w:r>
        <w:rPr>
          <w:rStyle w:val="VerbatimChar"/>
        </w:rPr>
        <w:t xml:space="preserve">    DomainMeta         filter_domain       = 4; </w:t>
      </w:r>
      <w:r>
        <w:br/>
      </w:r>
      <w:r>
        <w:rPr>
          <w:rStyle w:val="VerbatimChar"/>
        </w:rPr>
        <w:t xml:space="preserve">  }</w:t>
      </w:r>
      <w:r>
        <w:br/>
      </w:r>
      <w:r>
        <w:rPr>
          <w:rStyle w:val="VerbatimChar"/>
        </w:rPr>
        <w:t>}</w:t>
      </w:r>
      <w:r>
        <w:br/>
      </w:r>
      <w:r>
        <w:br/>
      </w:r>
      <w:r>
        <w:rPr>
          <w:rStyle w:val="VerbatimChar"/>
        </w:rPr>
        <w:t>message FilterNot {</w:t>
      </w:r>
      <w:r>
        <w:br/>
      </w:r>
      <w:r>
        <w:rPr>
          <w:rStyle w:val="VerbatimChar"/>
        </w:rPr>
        <w:t xml:space="preserve">  FilterExpression filter_expression = 1; /// [semantically required]</w:t>
      </w:r>
      <w:r>
        <w:br/>
      </w:r>
      <w:r>
        <w:rPr>
          <w:rStyle w:val="VerbatimChar"/>
        </w:rPr>
        <w:t>}</w:t>
      </w:r>
      <w:r>
        <w:br/>
      </w:r>
      <w:r>
        <w:br/>
      </w:r>
      <w:r>
        <w:rPr>
          <w:rStyle w:val="VerbatimChar"/>
        </w:rPr>
        <w:t>message FilterUnion {</w:t>
      </w:r>
      <w:r>
        <w:br/>
      </w:r>
      <w:r>
        <w:rPr>
          <w:rStyle w:val="VerbatimChar"/>
        </w:rPr>
        <w:t xml:space="preserve">  repeated FilterExpression filter_expressions = 1; /// [semantically required]</w:t>
      </w:r>
      <w:r>
        <w:br/>
      </w:r>
      <w:r>
        <w:rPr>
          <w:rStyle w:val="VerbatimChar"/>
        </w:rPr>
        <w:t>}</w:t>
      </w:r>
      <w:r>
        <w:br/>
      </w:r>
      <w:r>
        <w:br/>
      </w:r>
      <w:r>
        <w:rPr>
          <w:rStyle w:val="VerbatimChar"/>
        </w:rPr>
        <w:t>message FilterIntersection {</w:t>
      </w:r>
      <w:r>
        <w:br/>
      </w:r>
      <w:r>
        <w:rPr>
          <w:rStyle w:val="VerbatimChar"/>
        </w:rPr>
        <w:t xml:space="preserve">  repeated FilterExpression filter_expressions = 1; /// [semantically required]</w:t>
      </w:r>
      <w:r>
        <w:br/>
      </w:r>
      <w:r>
        <w:rPr>
          <w:rStyle w:val="VerbatimChar"/>
        </w:rPr>
        <w:t>}</w:t>
      </w:r>
      <w:r>
        <w:br/>
      </w:r>
      <w:r>
        <w:br/>
      </w:r>
      <w:r>
        <w:rPr>
          <w:rStyle w:val="VerbatimChar"/>
        </w:rPr>
        <w:t>enum VariableType</w:t>
      </w:r>
      <w:r>
        <w:br/>
      </w:r>
      <w:r>
        <w:rPr>
          <w:rStyle w:val="VerbatimChar"/>
        </w:rPr>
        <w:t>{</w:t>
      </w:r>
      <w:r>
        <w:br/>
      </w:r>
      <w:r>
        <w:rPr>
          <w:rStyle w:val="VerbatimChar"/>
        </w:rPr>
        <w:t xml:space="preserve">    REAL            = 0; </w:t>
      </w:r>
      <w:r>
        <w:br/>
      </w:r>
      <w:r>
        <w:rPr>
          <w:rStyle w:val="VerbatimChar"/>
        </w:rPr>
        <w:t xml:space="preserve">    INTEGER         = 1; </w:t>
      </w:r>
      <w:r>
        <w:br/>
      </w:r>
      <w:r>
        <w:rPr>
          <w:rStyle w:val="VerbatimChar"/>
        </w:rPr>
        <w:t xml:space="preserve">    STRING          = 2; </w:t>
      </w:r>
      <w:r>
        <w:br/>
      </w:r>
      <w:r>
        <w:rPr>
          <w:rStyle w:val="VerbatimChar"/>
        </w:rPr>
        <w:t>}</w:t>
      </w:r>
      <w:r>
        <w:br/>
      </w:r>
      <w:r>
        <w:br/>
      </w:r>
      <w:r>
        <w:rPr>
          <w:rStyle w:val="VerbatimChar"/>
        </w:rPr>
        <w:t>message VarMeta {</w:t>
      </w:r>
      <w:r>
        <w:br/>
      </w:r>
      <w:r>
        <w:rPr>
          <w:rStyle w:val="VerbatimChar"/>
        </w:rPr>
        <w:t xml:space="preserve">    int32           var_id   = 1; /// [semantically required]</w:t>
      </w:r>
      <w:r>
        <w:br/>
      </w:r>
      <w:r>
        <w:rPr>
          <w:rStyle w:val="VerbatimChar"/>
        </w:rPr>
        <w:t xml:space="preserve">    string          var_name = 2; /// [semantically required]</w:t>
      </w:r>
      <w:r>
        <w:br/>
      </w:r>
      <w:r>
        <w:rPr>
          <w:rStyle w:val="VerbatimChar"/>
        </w:rPr>
        <w:t xml:space="preserve">    string          units    = 3; /// [semantically optional]</w:t>
      </w:r>
      <w:r>
        <w:br/>
      </w:r>
      <w:r>
        <w:rPr>
          <w:rStyle w:val="VerbatimChar"/>
        </w:rPr>
        <w:t xml:space="preserve">    repeated sint32 si       = 4; /// [semantically optional]</w:t>
      </w:r>
      <w:r>
        <w:br/>
      </w:r>
      <w:r>
        <w:rPr>
          <w:rStyle w:val="VerbatimChar"/>
        </w:rPr>
        <w:t xml:space="preserve">    double          scale    = 5; /// [semantically optional]</w:t>
      </w:r>
      <w:r>
        <w:br/>
      </w:r>
      <w:r>
        <w:rPr>
          <w:rStyle w:val="VerbatimChar"/>
        </w:rPr>
        <w:t xml:space="preserve">    VariableType    type     = 6; /// [semantically optional]</w:t>
      </w:r>
      <w:r>
        <w:br/>
      </w:r>
      <w:r>
        <w:rPr>
          <w:rStyle w:val="VerbatimChar"/>
        </w:rPr>
        <w:t>}</w:t>
      </w:r>
      <w:r>
        <w:br/>
      </w:r>
      <w:r>
        <w:br/>
      </w:r>
      <w:r>
        <w:rPr>
          <w:rStyle w:val="VerbatimChar"/>
        </w:rPr>
        <w:t>message ModelMeta {</w:t>
      </w:r>
      <w:r>
        <w:br/>
      </w:r>
      <w:r>
        <w:rPr>
          <w:rStyle w:val="VerbatimChar"/>
        </w:rPr>
        <w:t xml:space="preserve">    string              model_id   = 1; /// [semantically required]</w:t>
      </w:r>
      <w:r>
        <w:br/>
      </w:r>
      <w:r>
        <w:rPr>
          <w:rStyle w:val="VerbatimChar"/>
        </w:rPr>
        <w:t xml:space="preserve">    string              model_name = 2; /// [semantically required]</w:t>
      </w:r>
      <w:r>
        <w:br/>
      </w:r>
      <w:r>
        <w:rPr>
          <w:rStyle w:val="VerbatimChar"/>
        </w:rPr>
        <w:t xml:space="preserve">    string              model_uri  = 3; /// [semantically required]</w:t>
      </w:r>
      <w:r>
        <w:br/>
      </w:r>
      <w:r>
        <w:rPr>
          <w:rStyle w:val="VerbatimChar"/>
        </w:rPr>
        <w:t xml:space="preserve">    repeated VarMeta    variables  = 4; /// [semantically required]</w:t>
      </w:r>
      <w:r>
        <w:br/>
      </w:r>
      <w:r>
        <w:rPr>
          <w:rStyle w:val="VerbatimChar"/>
        </w:rPr>
        <w:t xml:space="preserve">    repeated DomainMeta inputs     = 5; /// [semantically optional]</w:t>
      </w:r>
      <w:r>
        <w:br/>
      </w:r>
      <w:r>
        <w:rPr>
          <w:rStyle w:val="VerbatimChar"/>
        </w:rPr>
        <w:t>}</w:t>
      </w:r>
      <w:r>
        <w:br/>
      </w:r>
      <w:r>
        <w:br/>
      </w:r>
      <w:r>
        <w:rPr>
          <w:rStyle w:val="VerbatimChar"/>
        </w:rPr>
        <w:t>message ModelMetaList {</w:t>
      </w:r>
      <w:r>
        <w:br/>
      </w:r>
      <w:r>
        <w:rPr>
          <w:rStyle w:val="VerbatimChar"/>
        </w:rPr>
        <w:t xml:space="preserve">    repeated ModelMeta models = 1; /// [semantically optional]</w:t>
      </w:r>
      <w:r>
        <w:br/>
      </w:r>
      <w:r>
        <w:rPr>
          <w:rStyle w:val="VerbatimChar"/>
        </w:rPr>
        <w:t>}</w:t>
      </w:r>
      <w:r>
        <w:br/>
      </w:r>
      <w:r>
        <w:br/>
      </w:r>
      <w:r>
        <w:rPr>
          <w:rStyle w:val="VerbatimChar"/>
        </w:rPr>
        <w:t>message RequestModelsMeta {</w:t>
      </w:r>
      <w:r>
        <w:br/>
      </w:r>
      <w:r>
        <w:rPr>
          <w:rStyle w:val="VerbatimChar"/>
        </w:rPr>
        <w:t xml:space="preserve">    OptionalString model_id = 1; /// [semantically optional]</w:t>
      </w:r>
      <w:r>
        <w:br/>
      </w:r>
      <w:r>
        <w:rPr>
          <w:rStyle w:val="VerbatimChar"/>
        </w:rPr>
        <w:t>}</w:t>
      </w:r>
      <w:r>
        <w:br/>
      </w:r>
      <w:r>
        <w:br/>
      </w:r>
      <w:r>
        <w:rPr>
          <w:rStyle w:val="VerbatimChar"/>
        </w:rPr>
        <w:t>message VarInterval {</w:t>
      </w:r>
      <w:r>
        <w:br/>
      </w:r>
      <w:r>
        <w:rPr>
          <w:rStyle w:val="VerbatimChar"/>
        </w:rPr>
        <w:t xml:space="preserve">    Value first_value = 1; /// [semantically optional]</w:t>
      </w:r>
      <w:r>
        <w:br/>
      </w:r>
      <w:r>
        <w:rPr>
          <w:rStyle w:val="VerbatimChar"/>
        </w:rPr>
        <w:t xml:space="preserve">    Value last_value  = 2; /// [semantically optional]</w:t>
      </w:r>
      <w:r>
        <w:br/>
      </w:r>
      <w:r>
        <w:rPr>
          <w:rStyle w:val="VerbatimChar"/>
        </w:rPr>
        <w:t>}</w:t>
      </w:r>
      <w:r>
        <w:br/>
      </w:r>
      <w:r>
        <w:br/>
      </w:r>
      <w:r>
        <w:rPr>
          <w:rStyle w:val="VerbatimChar"/>
        </w:rPr>
        <w:t>message VarSet {</w:t>
      </w:r>
      <w:r>
        <w:br/>
      </w:r>
      <w:r>
        <w:rPr>
          <w:rStyle w:val="VerbatimChar"/>
        </w:rPr>
        <w:t xml:space="preserve">    repeated Value elements = 1; /// [semantically optional]</w:t>
      </w:r>
      <w:r>
        <w:br/>
      </w:r>
      <w:r>
        <w:rPr>
          <w:rStyle w:val="VerbatimChar"/>
        </w:rPr>
        <w:t>}</w:t>
      </w:r>
      <w:r>
        <w:br/>
      </w:r>
      <w:r>
        <w:br/>
      </w:r>
      <w:r>
        <w:rPr>
          <w:rStyle w:val="VerbatimChar"/>
        </w:rPr>
        <w:t>message DomainMeta {</w:t>
      </w:r>
      <w:r>
        <w:br/>
      </w:r>
      <w:r>
        <w:rPr>
          <w:rStyle w:val="VerbatimChar"/>
        </w:rPr>
        <w:t xml:space="preserve">    int32           var_id   = 1; /// [semantically required]</w:t>
      </w:r>
      <w:r>
        <w:br/>
      </w:r>
      <w:r>
        <w:rPr>
          <w:rStyle w:val="VerbatimChar"/>
        </w:rPr>
        <w:t xml:space="preserve">    oneof           domain        /// [semantically required]</w:t>
      </w:r>
      <w:r>
        <w:br/>
      </w:r>
      <w:r>
        <w:rPr>
          <w:rStyle w:val="VerbatimChar"/>
        </w:rPr>
        <w:t xml:space="preserve">    {</w:t>
      </w:r>
      <w:r>
        <w:br/>
      </w:r>
      <w:r>
        <w:rPr>
          <w:rStyle w:val="VerbatimChar"/>
        </w:rPr>
        <w:t xml:space="preserve">        VarInterval interval = 2; </w:t>
      </w:r>
      <w:r>
        <w:br/>
      </w:r>
      <w:r>
        <w:rPr>
          <w:rStyle w:val="VerbatimChar"/>
        </w:rPr>
        <w:t xml:space="preserve">        VarSet      set      = 3; </w:t>
      </w:r>
      <w:r>
        <w:br/>
      </w:r>
      <w:r>
        <w:rPr>
          <w:rStyle w:val="VerbatimChar"/>
        </w:rPr>
        <w:t xml:space="preserve">    }</w:t>
      </w:r>
      <w:r>
        <w:br/>
      </w:r>
      <w:r>
        <w:rPr>
          <w:rStyle w:val="VerbatimChar"/>
        </w:rPr>
        <w:t>}</w:t>
      </w:r>
      <w:r>
        <w:br/>
      </w:r>
      <w:r>
        <w:br/>
      </w:r>
      <w:r>
        <w:rPr>
          <w:rStyle w:val="VerbatimChar"/>
        </w:rPr>
        <w:t>message RequestWork {</w:t>
      </w:r>
      <w:r>
        <w:br/>
      </w:r>
      <w:r>
        <w:rPr>
          <w:rStyle w:val="VerbatimChar"/>
        </w:rPr>
        <w:t xml:space="preserve">    string model_id          = 1; /// [semantically required]</w:t>
      </w:r>
      <w:r>
        <w:br/>
      </w:r>
      <w:r>
        <w:rPr>
          <w:rStyle w:val="VerbatimChar"/>
        </w:rPr>
        <w:t xml:space="preserve">    repeated VarValue inputs = 2; /// [semantically optional]</w:t>
      </w:r>
      <w:r>
        <w:br/>
      </w:r>
      <w:r>
        <w:rPr>
          <w:rStyle w:val="VerbatimChar"/>
        </w:rPr>
        <w:t>}</w:t>
      </w:r>
      <w:r>
        <w:br/>
      </w:r>
      <w:r>
        <w:br/>
      </w:r>
      <w:r>
        <w:rPr>
          <w:rStyle w:val="VerbatimChar"/>
        </w:rPr>
        <w:t>message VarValue {</w:t>
      </w:r>
      <w:r>
        <w:br/>
      </w:r>
      <w:r>
        <w:rPr>
          <w:rStyle w:val="VerbatimChar"/>
        </w:rPr>
        <w:t xml:space="preserve">    int32 var_id = 1; /// [semantically required]</w:t>
      </w:r>
      <w:r>
        <w:br/>
      </w:r>
      <w:r>
        <w:rPr>
          <w:rStyle w:val="VerbatimChar"/>
        </w:rPr>
        <w:t xml:space="preserve">    Value value  = 2; /// [semantically required]</w:t>
      </w:r>
      <w:r>
        <w:br/>
      </w:r>
      <w:r>
        <w:rPr>
          <w:rStyle w:val="VerbatimChar"/>
        </w:rPr>
        <w:t>}</w:t>
      </w:r>
      <w:r>
        <w:br/>
      </w:r>
      <w:r>
        <w:br/>
      </w:r>
      <w:r>
        <w:rPr>
          <w:rStyle w:val="VerbatimChar"/>
        </w:rPr>
        <w:t>message Record {</w:t>
      </w:r>
      <w:r>
        <w:br/>
      </w:r>
      <w:r>
        <w:rPr>
          <w:rStyle w:val="VerbatimChar"/>
        </w:rPr>
        <w:t xml:space="preserve">    int64    record_id          = 1; /// [semantically required]</w:t>
      </w:r>
      <w:r>
        <w:br/>
      </w:r>
      <w:r>
        <w:rPr>
          <w:rStyle w:val="VerbatimChar"/>
        </w:rPr>
        <w:t xml:space="preserve">    repeated VarValue variables = 2; /// [semantically optional]</w:t>
      </w:r>
      <w:r>
        <w:br/>
      </w:r>
      <w:r>
        <w:rPr>
          <w:rStyle w:val="VerbatimChar"/>
        </w:rPr>
        <w:t>}</w:t>
      </w:r>
      <w:r>
        <w:br/>
      </w:r>
      <w:r>
        <w:br/>
      </w:r>
      <w:r>
        <w:rPr>
          <w:rStyle w:val="VerbatimChar"/>
        </w:rPr>
        <w:t>message RecordList {</w:t>
      </w:r>
      <w:r>
        <w:br/>
      </w:r>
      <w:r>
        <w:rPr>
          <w:rStyle w:val="VerbatimChar"/>
        </w:rPr>
        <w:t xml:space="preserve">    repeated Record records = 1; /// [semantically optional]</w:t>
      </w:r>
      <w:r>
        <w:br/>
      </w:r>
      <w:r>
        <w:rPr>
          <w:rStyle w:val="VerbatimChar"/>
        </w:rPr>
        <w:t>}</w:t>
      </w:r>
      <w:r>
        <w:br/>
      </w:r>
      <w:r>
        <w:br/>
      </w:r>
      <w:r>
        <w:rPr>
          <w:rStyle w:val="VerbatimChar"/>
        </w:rPr>
        <w:t>message RecordTable {</w:t>
      </w:r>
      <w:r>
        <w:br/>
      </w:r>
      <w:r>
        <w:rPr>
          <w:rStyle w:val="VerbatimChar"/>
        </w:rPr>
        <w:t xml:space="preserve">    repeated int32  var_ids    = 1; /// [semantically required]</w:t>
      </w:r>
      <w:r>
        <w:br/>
      </w:r>
      <w:r>
        <w:rPr>
          <w:rStyle w:val="VerbatimChar"/>
        </w:rPr>
        <w:t xml:space="preserve">    repeated int64  rec_ids    = 2; /// [semantically required]</w:t>
      </w:r>
      <w:r>
        <w:br/>
      </w:r>
      <w:r>
        <w:rPr>
          <w:rStyle w:val="VerbatimChar"/>
        </w:rPr>
        <w:t xml:space="preserve">    oneof           list            /// [semantically required]</w:t>
      </w:r>
      <w:r>
        <w:br/>
      </w:r>
      <w:r>
        <w:rPr>
          <w:rStyle w:val="VerbatimChar"/>
        </w:rPr>
        <w:t xml:space="preserve">    {</w:t>
      </w:r>
      <w:r>
        <w:br/>
      </w:r>
      <w:r>
        <w:rPr>
          <w:rStyle w:val="VerbatimChar"/>
        </w:rPr>
        <w:t xml:space="preserve">        DoubleList  reals      = 3; </w:t>
      </w:r>
      <w:r>
        <w:br/>
      </w:r>
      <w:r>
        <w:rPr>
          <w:rStyle w:val="VerbatimChar"/>
        </w:rPr>
        <w:t xml:space="preserve">        IntegerList integers   = 4; </w:t>
      </w:r>
      <w:r>
        <w:br/>
      </w:r>
      <w:r>
        <w:rPr>
          <w:rStyle w:val="VerbatimChar"/>
        </w:rPr>
        <w:t xml:space="preserve">        StringList  strings    = 5; </w:t>
      </w:r>
      <w:r>
        <w:br/>
      </w:r>
      <w:r>
        <w:rPr>
          <w:rStyle w:val="VerbatimChar"/>
        </w:rPr>
        <w:t xml:space="preserve">    }</w:t>
      </w:r>
      <w:r>
        <w:br/>
      </w:r>
      <w:r>
        <w:rPr>
          <w:rStyle w:val="VerbatimChar"/>
        </w:rPr>
        <w:t>}</w:t>
      </w:r>
      <w:r>
        <w:br/>
      </w:r>
      <w:r>
        <w:br/>
      </w:r>
      <w:r>
        <w:rPr>
          <w:rStyle w:val="VerbatimChar"/>
        </w:rPr>
        <w:t>message RecordData {</w:t>
      </w:r>
      <w:r>
        <w:br/>
      </w:r>
      <w:r>
        <w:rPr>
          <w:rStyle w:val="VerbatimChar"/>
        </w:rPr>
        <w:t xml:space="preserve">    oneof           style      /// [semantically required]</w:t>
      </w:r>
      <w:r>
        <w:br/>
      </w:r>
      <w:r>
        <w:rPr>
          <w:rStyle w:val="VerbatimChar"/>
        </w:rPr>
        <w:t xml:space="preserve">    {</w:t>
      </w:r>
      <w:r>
        <w:br/>
      </w:r>
      <w:r>
        <w:rPr>
          <w:rStyle w:val="VerbatimChar"/>
        </w:rPr>
        <w:t xml:space="preserve">        RecordList  list  = 1; </w:t>
      </w:r>
      <w:r>
        <w:br/>
      </w:r>
      <w:r>
        <w:rPr>
          <w:rStyle w:val="VerbatimChar"/>
        </w:rPr>
        <w:t xml:space="preserve">        RecordTable table = 2; </w:t>
      </w:r>
      <w:r>
        <w:br/>
      </w:r>
      <w:r>
        <w:rPr>
          <w:rStyle w:val="VerbatimChar"/>
        </w:rPr>
        <w:t xml:space="preserve">    }</w:t>
      </w:r>
      <w:r>
        <w:br/>
      </w:r>
      <w:r>
        <w:rPr>
          <w:rStyle w:val="VerbatimChar"/>
        </w:rPr>
        <w:t>}</w:t>
      </w:r>
      <w:r>
        <w:br/>
      </w:r>
      <w:r>
        <w:br/>
      </w:r>
      <w:r>
        <w:rPr>
          <w:rStyle w:val="VerbatimChar"/>
        </w:rPr>
        <w:t>message RequestRecordsData {</w:t>
      </w:r>
      <w:r>
        <w:br/>
      </w:r>
      <w:r>
        <w:rPr>
          <w:rStyle w:val="VerbatimChar"/>
        </w:rPr>
        <w:t xml:space="preserve">    string               model_id    = 1; /// [semantically required]</w:t>
      </w:r>
      <w:r>
        <w:br/>
      </w:r>
      <w:r>
        <w:rPr>
          <w:rStyle w:val="VerbatimChar"/>
        </w:rPr>
        <w:t xml:space="preserve">    uint64               max_records = 2; /// [semantically optional]</w:t>
      </w:r>
      <w:r>
        <w:br/>
      </w:r>
      <w:r>
        <w:rPr>
          <w:rStyle w:val="VerbatimChar"/>
        </w:rPr>
        <w:t xml:space="preserve">    repeated int32       var_ids     = 3; /// [semantically optional]</w:t>
      </w:r>
      <w:r>
        <w:br/>
      </w:r>
      <w:r>
        <w:rPr>
          <w:rStyle w:val="VerbatimChar"/>
        </w:rPr>
        <w:t xml:space="preserve">    oneof                filter           /// [semantically optional]</w:t>
      </w:r>
      <w:r>
        <w:br/>
      </w:r>
      <w:r>
        <w:rPr>
          <w:rStyle w:val="VerbatimChar"/>
        </w:rPr>
        <w:t xml:space="preserve">    {</w:t>
      </w:r>
      <w:r>
        <w:br/>
      </w:r>
      <w:r>
        <w:rPr>
          <w:rStyle w:val="VerbatimChar"/>
        </w:rPr>
        <w:t xml:space="preserve">        string           bookmark_id = 4; /// [semantically optional]</w:t>
      </w:r>
      <w:r>
        <w:br/>
      </w:r>
      <w:r>
        <w:rPr>
          <w:rStyle w:val="VerbatimChar"/>
        </w:rPr>
        <w:t xml:space="preserve">        FilterExpression expression  = 5; /// [semantically optional]</w:t>
      </w:r>
      <w:r>
        <w:br/>
      </w:r>
      <w:r>
        <w:rPr>
          <w:rStyle w:val="VerbatimChar"/>
        </w:rPr>
        <w:t xml:space="preserve">    }</w:t>
      </w:r>
      <w:r>
        <w:br/>
      </w:r>
      <w:r>
        <w:rPr>
          <w:rStyle w:val="VerbatimChar"/>
        </w:rPr>
        <w:t>}</w:t>
      </w:r>
      <w:r>
        <w:br/>
      </w:r>
      <w:r>
        <w:br/>
      </w:r>
      <w:r>
        <w:rPr>
          <w:rStyle w:val="VerbatimChar"/>
        </w:rPr>
        <w:t>message Response {</w:t>
      </w:r>
      <w:r>
        <w:br/>
      </w:r>
      <w:r>
        <w:rPr>
          <w:rStyle w:val="VerbatimChar"/>
        </w:rPr>
        <w:t xml:space="preserve">    uint32               version       = 1; /// [semantically required]</w:t>
      </w:r>
      <w:r>
        <w:br/>
      </w:r>
      <w:r>
        <w:rPr>
          <w:rStyle w:val="VerbatimChar"/>
        </w:rPr>
        <w:t xml:space="preserve">    OptionalUInt32       id            = 2; /// [semantically optional]</w:t>
      </w:r>
      <w:r>
        <w:br/>
      </w:r>
      <w:r>
        <w:rPr>
          <w:rStyle w:val="VerbatimChar"/>
        </w:rPr>
        <w:t xml:space="preserve">    int32                chunk_id      = 3; /// [semantically optional, but recommended]</w:t>
      </w:r>
      <w:r>
        <w:br/>
      </w:r>
      <w:r>
        <w:rPr>
          <w:rStyle w:val="VerbatimChar"/>
        </w:rPr>
        <w:t xml:space="preserve">    int32                next_chunk_id = 4; /// [semantically optional]</w:t>
      </w:r>
      <w:r>
        <w:br/>
      </w:r>
      <w:r>
        <w:rPr>
          <w:rStyle w:val="VerbatimChar"/>
        </w:rPr>
        <w:t xml:space="preserve">    oneof                type               /// [semantically optional]</w:t>
      </w:r>
      <w:r>
        <w:br/>
      </w:r>
      <w:r>
        <w:rPr>
          <w:rStyle w:val="VerbatimChar"/>
        </w:rPr>
        <w:t xml:space="preserve">    {</w:t>
      </w:r>
      <w:r>
        <w:br/>
      </w:r>
      <w:r>
        <w:rPr>
          <w:rStyle w:val="VerbatimChar"/>
        </w:rPr>
        <w:t xml:space="preserve">        string           error         = 5; </w:t>
      </w:r>
      <w:r>
        <w:br/>
      </w:r>
      <w:r>
        <w:rPr>
          <w:rStyle w:val="VerbatimChar"/>
        </w:rPr>
        <w:t xml:space="preserve">        ModelMetaList    models        = 6; </w:t>
      </w:r>
      <w:r>
        <w:br/>
      </w:r>
      <w:r>
        <w:rPr>
          <w:rStyle w:val="VerbatimChar"/>
        </w:rPr>
        <w:t xml:space="preserve">        RecordData       data          = 7; </w:t>
      </w:r>
      <w:r>
        <w:br/>
      </w:r>
      <w:r>
        <w:rPr>
          <w:rStyle w:val="VerbatimChar"/>
        </w:rPr>
        <w:t xml:space="preserve">        BookmarkMetaList bookmarks     = 8; </w:t>
      </w:r>
      <w:r>
        <w:br/>
      </w:r>
      <w:r>
        <w:rPr>
          <w:rStyle w:val="VerbatimChar"/>
        </w:rPr>
        <w:t xml:space="preserve">    }</w:t>
      </w:r>
      <w:r>
        <w:br/>
      </w:r>
      <w:r>
        <w:rPr>
          <w:rStyle w:val="VerbatimChar"/>
        </w:rPr>
        <w:t>}</w:t>
      </w:r>
      <w:r>
        <w:br/>
      </w:r>
      <w:r>
        <w:br/>
      </w:r>
      <w:r>
        <w:rPr>
          <w:rStyle w:val="VerbatimChar"/>
        </w:rPr>
        <w:t>message RequestCancel {</w:t>
      </w:r>
      <w:r>
        <w:br/>
      </w:r>
      <w:r>
        <w:rPr>
          <w:rStyle w:val="VerbatimChar"/>
        </w:rPr>
        <w:t xml:space="preserve">    OptionalUInt32 id = 1; /// [semantically required]</w:t>
      </w:r>
      <w:r>
        <w:br/>
      </w:r>
      <w:r>
        <w:rPr>
          <w:rStyle w:val="VerbatimChar"/>
        </w:rPr>
        <w:t>}</w:t>
      </w:r>
      <w:r>
        <w:br/>
      </w:r>
      <w:r>
        <w:br/>
      </w:r>
      <w:r>
        <w:rPr>
          <w:rStyle w:val="VerbatimChar"/>
        </w:rPr>
        <w:t>message Request {</w:t>
      </w:r>
      <w:r>
        <w:br/>
      </w:r>
      <w:r>
        <w:rPr>
          <w:rStyle w:val="VerbatimChar"/>
        </w:rPr>
        <w:t xml:space="preserve">    uint32                  version         = 1; /// [semantically required]</w:t>
      </w:r>
      <w:r>
        <w:br/>
      </w:r>
      <w:r>
        <w:rPr>
          <w:rStyle w:val="VerbatimChar"/>
        </w:rPr>
        <w:t xml:space="preserve">    OptionalUInt32          id              = 2; /// [semantically optional, but recommended]</w:t>
      </w:r>
      <w:r>
        <w:br/>
      </w:r>
      <w:r>
        <w:rPr>
          <w:rStyle w:val="VerbatimChar"/>
        </w:rPr>
        <w:t xml:space="preserve">    bool                    subscribe       = 3; /// [semantically optional]</w:t>
      </w:r>
      <w:r>
        <w:br/>
      </w:r>
      <w:r>
        <w:rPr>
          <w:rStyle w:val="VerbatimChar"/>
        </w:rPr>
        <w:t xml:space="preserve">    oneof                   type                 /// [semantically required]</w:t>
      </w:r>
      <w:r>
        <w:br/>
      </w:r>
      <w:r>
        <w:rPr>
          <w:rStyle w:val="VerbatimChar"/>
        </w:rPr>
        <w:t xml:space="preserve">    {</w:t>
      </w:r>
      <w:r>
        <w:br/>
      </w:r>
      <w:r>
        <w:rPr>
          <w:rStyle w:val="VerbatimChar"/>
        </w:rPr>
        <w:t xml:space="preserve">        RequestModelsMeta   models_metadata = 4; </w:t>
      </w:r>
      <w:r>
        <w:br/>
      </w:r>
      <w:r>
        <w:rPr>
          <w:rStyle w:val="VerbatimChar"/>
        </w:rPr>
        <w:t xml:space="preserve">        RequestRecordsData  records_data    = 5; </w:t>
      </w:r>
      <w:r>
        <w:br/>
      </w:r>
      <w:r>
        <w:rPr>
          <w:rStyle w:val="VerbatimChar"/>
        </w:rPr>
        <w:t xml:space="preserve">        RequestBookmarkMeta bookmark_meta   = 6; </w:t>
      </w:r>
      <w:r>
        <w:br/>
      </w:r>
      <w:r>
        <w:rPr>
          <w:rStyle w:val="VerbatimChar"/>
        </w:rPr>
        <w:t xml:space="preserve">        RequestSaveBookmark save_bookmark   = 7; </w:t>
      </w:r>
      <w:r>
        <w:br/>
      </w:r>
      <w:r>
        <w:rPr>
          <w:rStyle w:val="VerbatimChar"/>
        </w:rPr>
        <w:t xml:space="preserve">        RequestCancel       cancel          = 8; </w:t>
      </w:r>
      <w:r>
        <w:br/>
      </w:r>
      <w:r>
        <w:rPr>
          <w:rStyle w:val="VerbatimChar"/>
        </w:rPr>
        <w:t xml:space="preserve">        RequestWork         work            = 9; </w:t>
      </w:r>
      <w:r>
        <w:br/>
      </w:r>
      <w:r>
        <w:rPr>
          <w:rStyle w:val="VerbatimChar"/>
        </w:rPr>
        <w:t xml:space="preserve">    }</w:t>
      </w:r>
      <w:r>
        <w:br/>
      </w:r>
      <w:r>
        <w:rPr>
          <w:rStyle w:val="VerbatimChar"/>
        </w:rPr>
        <w:t>}</w:t>
      </w:r>
    </w:p>
    <w:p w:rsidR="00E218C5" w:rsidRDefault="004172F6">
      <w:pPr>
        <w:pStyle w:val="Heading1"/>
      </w:pPr>
      <w:bookmarkStart w:id="78" w:name="references"/>
      <w:bookmarkStart w:id="79" w:name="_Toc479746637"/>
      <w:bookmarkEnd w:id="78"/>
      <w:r>
        <w:t>References</w:t>
      </w:r>
      <w:bookmarkEnd w:id="79"/>
    </w:p>
    <w:p w:rsidR="00E218C5" w:rsidRDefault="004172F6">
      <w:pPr>
        <w:pStyle w:val="FirstParagraph"/>
      </w:pPr>
      <w:r>
        <w:t> </w:t>
      </w:r>
    </w:p>
    <w:p w:rsidR="00E218C5" w:rsidRDefault="004172F6">
      <w:pPr>
        <w:pStyle w:val="Bibliography"/>
      </w:pPr>
      <w:r>
        <w:t xml:space="preserve">Fowler, Martin. 2017. “UML Distilled.” Accessed April 11. </w:t>
      </w:r>
      <w:hyperlink r:id="rId18">
        <w:r>
          <w:rPr>
            <w:rStyle w:val="Hyperlink"/>
          </w:rPr>
          <w:t>http://my.safaribooksonline.com/book/software-engineering-and-development/uml/0321193687/sequence-diagrams/ch04</w:t>
        </w:r>
      </w:hyperlink>
      <w:r>
        <w:t>.</w:t>
      </w:r>
    </w:p>
    <w:p w:rsidR="00E218C5" w:rsidRDefault="004172F6">
      <w:pPr>
        <w:pStyle w:val="Bibliography"/>
      </w:pPr>
      <w:r>
        <w:t xml:space="preserve">Google Developers. 2017a. “Protocol Buffers - Google’s Data Interchange Format.” Accessed April 11. </w:t>
      </w:r>
      <w:hyperlink r:id="rId19">
        <w:r>
          <w:rPr>
            <w:rStyle w:val="Hyperlink"/>
          </w:rPr>
          <w:t>https://github.com/google/protobuf/blob/master/README.md</w:t>
        </w:r>
      </w:hyperlink>
      <w:r>
        <w:t>.</w:t>
      </w:r>
    </w:p>
    <w:p w:rsidR="00E218C5" w:rsidRDefault="004172F6">
      <w:pPr>
        <w:pStyle w:val="Bibliography"/>
      </w:pPr>
      <w:r>
        <w:t xml:space="preserve">———. 2017b. “Protocol Buffers | Google Developers.” Accessed April 11. </w:t>
      </w:r>
      <w:hyperlink r:id="rId20">
        <w:r>
          <w:rPr>
            <w:rStyle w:val="Hyperlink"/>
          </w:rPr>
          <w:t>https://developers.google.com/protocol-buffers/</w:t>
        </w:r>
      </w:hyperlink>
      <w:r>
        <w:t>.</w:t>
      </w:r>
    </w:p>
    <w:p w:rsidR="00E218C5" w:rsidRDefault="004172F6">
      <w:pPr>
        <w:pStyle w:val="Bibliography"/>
      </w:pPr>
      <w:r>
        <w:t xml:space="preserve">Internet Engineering Task Force. 2017. “RFC 6455 - the Websocket Protocol.” Accessed April 11. </w:t>
      </w:r>
      <w:hyperlink r:id="rId21">
        <w:r>
          <w:rPr>
            <w:rStyle w:val="Hyperlink"/>
          </w:rPr>
          <w:t>https://tools.ietf.org/html/rfc6455</w:t>
        </w:r>
      </w:hyperlink>
      <w:r>
        <w:t>.</w:t>
      </w:r>
    </w:p>
    <w:sectPr w:rsidR="00E218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316" w:rsidRDefault="00176316">
      <w:pPr>
        <w:spacing w:after="0"/>
      </w:pPr>
      <w:r>
        <w:separator/>
      </w:r>
    </w:p>
  </w:endnote>
  <w:endnote w:type="continuationSeparator" w:id="0">
    <w:p w:rsidR="00176316" w:rsidRDefault="00176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316" w:rsidRDefault="00176316">
      <w:r>
        <w:separator/>
      </w:r>
    </w:p>
  </w:footnote>
  <w:footnote w:type="continuationSeparator" w:id="0">
    <w:p w:rsidR="00176316" w:rsidRDefault="00176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BF059AC"/>
    <w:multiLevelType w:val="multilevel"/>
    <w:tmpl w:val="9FF85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4AC012C"/>
    <w:multiLevelType w:val="multilevel"/>
    <w:tmpl w:val="AFB669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B82F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F26023C"/>
    <w:multiLevelType w:val="multilevel"/>
    <w:tmpl w:val="1C5A2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6316"/>
    <w:rsid w:val="00176FB5"/>
    <w:rsid w:val="0035198D"/>
    <w:rsid w:val="004172F6"/>
    <w:rsid w:val="004E29B3"/>
    <w:rsid w:val="00590D07"/>
    <w:rsid w:val="006A059F"/>
    <w:rsid w:val="00784D58"/>
    <w:rsid w:val="008D6863"/>
    <w:rsid w:val="00B737E6"/>
    <w:rsid w:val="00B86B75"/>
    <w:rsid w:val="00BC48D5"/>
    <w:rsid w:val="00C36279"/>
    <w:rsid w:val="00E218C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E45F85-6706-4BED-926C-C86E4521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172F6"/>
    <w:pPr>
      <w:spacing w:after="0"/>
    </w:pPr>
    <w:rPr>
      <w:rFonts w:ascii="Tahoma" w:hAnsi="Tahoma" w:cs="Tahoma"/>
      <w:sz w:val="16"/>
      <w:szCs w:val="16"/>
    </w:rPr>
  </w:style>
  <w:style w:type="character" w:customStyle="1" w:styleId="BalloonTextChar">
    <w:name w:val="Balloon Text Char"/>
    <w:basedOn w:val="DefaultParagraphFont"/>
    <w:link w:val="BalloonText"/>
    <w:rsid w:val="004172F6"/>
    <w:rPr>
      <w:rFonts w:ascii="Tahoma" w:hAnsi="Tahoma" w:cs="Tahoma"/>
      <w:sz w:val="16"/>
      <w:szCs w:val="16"/>
    </w:rPr>
  </w:style>
  <w:style w:type="paragraph" w:styleId="TOC1">
    <w:name w:val="toc 1"/>
    <w:basedOn w:val="Normal"/>
    <w:next w:val="Normal"/>
    <w:autoRedefine/>
    <w:uiPriority w:val="39"/>
    <w:rsid w:val="004172F6"/>
    <w:pPr>
      <w:spacing w:after="100"/>
    </w:pPr>
  </w:style>
  <w:style w:type="paragraph" w:styleId="TOC2">
    <w:name w:val="toc 2"/>
    <w:basedOn w:val="Normal"/>
    <w:next w:val="Normal"/>
    <w:autoRedefine/>
    <w:uiPriority w:val="39"/>
    <w:rsid w:val="004172F6"/>
    <w:pPr>
      <w:spacing w:after="100"/>
      <w:ind w:left="240"/>
    </w:pPr>
  </w:style>
  <w:style w:type="character" w:styleId="CommentReference">
    <w:name w:val="annotation reference"/>
    <w:basedOn w:val="DefaultParagraphFont"/>
    <w:rsid w:val="006A059F"/>
    <w:rPr>
      <w:sz w:val="18"/>
      <w:szCs w:val="18"/>
    </w:rPr>
  </w:style>
  <w:style w:type="paragraph" w:styleId="CommentText">
    <w:name w:val="annotation text"/>
    <w:basedOn w:val="Normal"/>
    <w:link w:val="CommentTextChar"/>
    <w:rsid w:val="006A059F"/>
  </w:style>
  <w:style w:type="character" w:customStyle="1" w:styleId="CommentTextChar">
    <w:name w:val="Comment Text Char"/>
    <w:basedOn w:val="DefaultParagraphFont"/>
    <w:link w:val="CommentText"/>
    <w:rsid w:val="006A059F"/>
  </w:style>
  <w:style w:type="paragraph" w:styleId="CommentSubject">
    <w:name w:val="annotation subject"/>
    <w:basedOn w:val="CommentText"/>
    <w:next w:val="CommentText"/>
    <w:link w:val="CommentSubjectChar"/>
    <w:rsid w:val="006A059F"/>
    <w:rPr>
      <w:b/>
      <w:bCs/>
      <w:sz w:val="20"/>
      <w:szCs w:val="20"/>
    </w:rPr>
  </w:style>
  <w:style w:type="character" w:customStyle="1" w:styleId="CommentSubjectChar">
    <w:name w:val="Comment Subject Char"/>
    <w:basedOn w:val="CommentTextChar"/>
    <w:link w:val="CommentSubject"/>
    <w:rsid w:val="006A059F"/>
    <w:rPr>
      <w:b/>
      <w:bCs/>
      <w:sz w:val="20"/>
      <w:szCs w:val="20"/>
    </w:rPr>
  </w:style>
  <w:style w:type="character" w:styleId="FollowedHyperlink">
    <w:name w:val="FollowedHyperlink"/>
    <w:basedOn w:val="DefaultParagraphFont"/>
    <w:rsid w:val="006A05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protocol-buffers/docs/proto3" TargetMode="External"/><Relationship Id="rId18" Type="http://schemas.openxmlformats.org/officeDocument/2006/relationships/hyperlink" Target="http://my.safaribooksonline.com/book/software-engineering-and-development/uml/0321193687/sequence-diagrams/ch04" TargetMode="External"/><Relationship Id="rId3" Type="http://schemas.openxmlformats.org/officeDocument/2006/relationships/settings" Target="settings.xml"/><Relationship Id="rId21" Type="http://schemas.openxmlformats.org/officeDocument/2006/relationships/hyperlink" Target="https://tools.ietf.org/html/rfc6455" TargetMode="External"/><Relationship Id="rId7" Type="http://schemas.openxmlformats.org/officeDocument/2006/relationships/image" Target="media/image1.png"/><Relationship Id="rId12" Type="http://schemas.openxmlformats.org/officeDocument/2006/relationships/hyperlink" Target="https://developers.google.com/protocol-buffers/docs/proto3" TargetMode="External"/><Relationship Id="rId17" Type="http://schemas.openxmlformats.org/officeDocument/2006/relationships/hyperlink" Target="https://en.wikipedia.org/wiki/Row-_and_column-major_order" TargetMode="External"/><Relationship Id="rId2" Type="http://schemas.openxmlformats.org/officeDocument/2006/relationships/styles" Target="styles.xml"/><Relationship Id="rId16" Type="http://schemas.openxmlformats.org/officeDocument/2006/relationships/hyperlink" Target="https://en.wikipedia.org/wiki/Row-_and_column-major_order" TargetMode="External"/><Relationship Id="rId20" Type="http://schemas.openxmlformats.org/officeDocument/2006/relationships/hyperlink" Target="https://developers.google.com/protocol-buff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Row-_and_column-major_order"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google/protobuf/blob/master/README.m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Row-_and_column-major_ord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7697</Words>
  <Characters>43877</Characters>
  <Application>Microsoft Office Word</Application>
  <DocSecurity>4</DocSecurity>
  <Lines>365</Lines>
  <Paragraphs>102</Paragraphs>
  <ScaleCrop>false</ScaleCrop>
  <HeadingPairs>
    <vt:vector size="2" baseType="variant">
      <vt:variant>
        <vt:lpstr>Title</vt:lpstr>
      </vt:variant>
      <vt:variant>
        <vt:i4>1</vt:i4>
      </vt:variant>
    </vt:vector>
  </HeadingPairs>
  <TitlesOfParts>
    <vt:vector size="1" baseType="lpstr">
      <vt:lpstr>Energy System Design Architecture: Technical Manual for the Records API</vt:lpstr>
    </vt:vector>
  </TitlesOfParts>
  <Company>NREL</Company>
  <LinksUpToDate>false</LinksUpToDate>
  <CharactersWithSpaces>51472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System Design Architecture: Technical Manual for the Records API</dc:title>
  <dc:creator>Nicholas Brunhart-Lupo;Brian Bush;Kenny Gruchalla;Michael Rossol National Renewable Energy Laboratory</dc:creator>
  <cp:lastModifiedBy>Bush, Brian</cp:lastModifiedBy>
  <cp:revision>2</cp:revision>
  <dcterms:created xsi:type="dcterms:W3CDTF">2017-07-18T16:06:00Z</dcterms:created>
  <dcterms:modified xsi:type="dcterms:W3CDTF">2017-07-18T16:06:00Z</dcterms:modified>
</cp:coreProperties>
</file>